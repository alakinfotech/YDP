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367" w:rsidRPr="007722E8" w:rsidRDefault="00A86367">
      <w:pPr>
        <w:rPr>
          <w:rFonts w:ascii="Arial Narrow" w:hAnsi="Arial Narrow"/>
        </w:rPr>
      </w:pPr>
    </w:p>
    <w:p w:rsidR="007C34CA" w:rsidRPr="007722E8" w:rsidRDefault="007C34CA">
      <w:pPr>
        <w:rPr>
          <w:rFonts w:ascii="Arial Narrow" w:hAnsi="Arial Narrow"/>
        </w:rPr>
      </w:pPr>
    </w:p>
    <w:p w:rsidR="00B329BE" w:rsidRPr="007722E8" w:rsidRDefault="007C34CA" w:rsidP="007C34CA">
      <w:pPr>
        <w:pStyle w:val="Heading"/>
        <w:rPr>
          <w:rFonts w:ascii="Arial Narrow" w:hAnsi="Arial Narrow"/>
        </w:rPr>
      </w:pPr>
      <w:bookmarkStart w:id="0" w:name="Doc_name"/>
      <w:r w:rsidRPr="007722E8">
        <w:rPr>
          <w:rFonts w:ascii="Arial Narrow" w:hAnsi="Arial Narrow"/>
        </w:rPr>
        <w:t xml:space="preserve">  Functional Specification Document</w:t>
      </w:r>
      <w:bookmarkEnd w:id="0"/>
    </w:p>
    <w:p w:rsidR="00B50CBB" w:rsidRDefault="007C34CA">
      <w:pPr>
        <w:pStyle w:val="Heading"/>
        <w:rPr>
          <w:rFonts w:ascii="Arial Narrow" w:hAnsi="Arial Narrow"/>
        </w:rPr>
      </w:pPr>
      <w:r w:rsidRPr="007722E8">
        <w:rPr>
          <w:rFonts w:ascii="Arial Narrow" w:hAnsi="Arial Narrow"/>
        </w:rPr>
        <w:t>Y</w:t>
      </w:r>
      <w:r w:rsidR="00B329BE">
        <w:rPr>
          <w:rFonts w:ascii="Arial Narrow" w:hAnsi="Arial Narrow"/>
        </w:rPr>
        <w:t xml:space="preserve">our Doctor Program app </w:t>
      </w:r>
      <w:r w:rsidRPr="007722E8">
        <w:rPr>
          <w:rFonts w:ascii="Arial Narrow" w:hAnsi="Arial Narrow"/>
        </w:rPr>
        <w:t>Project 0.1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DBE5F1" w:themeFill="accent1" w:themeFillTint="33"/>
        <w:tblLayout w:type="fixed"/>
        <w:tblLook w:val="0000"/>
      </w:tblPr>
      <w:tblGrid>
        <w:gridCol w:w="1980"/>
        <w:gridCol w:w="2338"/>
        <w:gridCol w:w="3235"/>
        <w:gridCol w:w="1807"/>
      </w:tblGrid>
      <w:tr w:rsidR="007C34CA" w:rsidRPr="007722E8">
        <w:trPr>
          <w:trHeight w:val="337"/>
        </w:trPr>
        <w:tc>
          <w:tcPr>
            <w:tcW w:w="431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spacing w:before="40" w:after="40"/>
              <w:rPr>
                <w:rFonts w:ascii="Arial Narrow" w:hAnsi="Arial Narrow" w:cs="Tahoma"/>
                <w:b/>
                <w:lang w:val="fr-FR"/>
              </w:rPr>
            </w:pPr>
            <w:r w:rsidRPr="007722E8">
              <w:rPr>
                <w:rFonts w:ascii="Arial Narrow" w:hAnsi="Arial Narrow" w:cs="Tahoma"/>
                <w:b/>
                <w:lang w:val="fr-FR"/>
              </w:rPr>
              <w:t>Document Version</w:t>
            </w:r>
          </w:p>
        </w:tc>
        <w:tc>
          <w:tcPr>
            <w:tcW w:w="504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spacing w:before="40" w:after="40"/>
              <w:rPr>
                <w:rFonts w:ascii="Arial Narrow" w:hAnsi="Arial Narrow" w:cs="Tahoma"/>
              </w:rPr>
            </w:pPr>
            <w:r w:rsidRPr="007722E8">
              <w:rPr>
                <w:rFonts w:ascii="Arial Narrow" w:hAnsi="Arial Narrow"/>
              </w:rPr>
              <w:t>0.1</w:t>
            </w:r>
          </w:p>
        </w:tc>
      </w:tr>
      <w:tr w:rsidR="00804AD3" w:rsidRPr="007722E8">
        <w:trPr>
          <w:trHeight w:val="306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7C34CA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 xml:space="preserve">Name: </w:t>
            </w:r>
            <w:r w:rsidRPr="007722E8">
              <w:rPr>
                <w:rFonts w:ascii="Arial Narrow" w:hAnsi="Arial Narrow" w:cs="Tahoma"/>
              </w:rPr>
              <w:t>Srikanth</w:t>
            </w:r>
          </w:p>
        </w:tc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Role :</w:t>
            </w:r>
            <w:r w:rsidRPr="007722E8">
              <w:rPr>
                <w:rFonts w:ascii="Arial Narrow" w:hAnsi="Arial Narrow" w:cs="Tahoma"/>
              </w:rPr>
              <w:t>Developer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Signature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</w:rPr>
            </w:pPr>
            <w:r w:rsidRPr="007722E8">
              <w:rPr>
                <w:rFonts w:ascii="Arial Narrow" w:hAnsi="Arial Narrow" w:cs="Tahoma"/>
                <w:b/>
              </w:rPr>
              <w:t>Date: 16/12/12</w:t>
            </w:r>
          </w:p>
        </w:tc>
      </w:tr>
      <w:tr w:rsidR="007C34CA" w:rsidRPr="007722E8">
        <w:trPr>
          <w:trHeight w:val="306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Prepared by: </w:t>
            </w:r>
            <w:r w:rsidRPr="007722E8">
              <w:rPr>
                <w:rFonts w:ascii="Arial Narrow" w:hAnsi="Arial Narrow" w:cs="Tahoma"/>
                <w:bCs/>
              </w:rPr>
              <w:t>Srikanth</w:t>
            </w:r>
          </w:p>
        </w:tc>
      </w:tr>
      <w:tr w:rsidR="007C34CA" w:rsidRPr="007722E8">
        <w:trPr>
          <w:trHeight w:val="306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Reviewed by:  </w:t>
            </w:r>
            <w:r w:rsidR="005C4C72">
              <w:rPr>
                <w:rFonts w:ascii="Arial Narrow" w:hAnsi="Arial Narrow" w:cs="Tahoma"/>
                <w:bCs/>
              </w:rPr>
              <w:t>Reva</w:t>
            </w:r>
            <w:r w:rsidRPr="007722E8">
              <w:rPr>
                <w:rFonts w:ascii="Arial Narrow" w:hAnsi="Arial Narrow" w:cs="Tahoma"/>
                <w:bCs/>
              </w:rPr>
              <w:t>nth</w:t>
            </w:r>
          </w:p>
        </w:tc>
      </w:tr>
      <w:tr w:rsidR="007C34CA" w:rsidRPr="007722E8">
        <w:trPr>
          <w:trHeight w:val="298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C34CA" w:rsidRPr="007722E8" w:rsidRDefault="007C34CA" w:rsidP="00C82EC6">
            <w:pPr>
              <w:rPr>
                <w:rFonts w:ascii="Arial Narrow" w:hAnsi="Arial Narrow" w:cs="Tahoma"/>
                <w:b/>
                <w:bCs/>
              </w:rPr>
            </w:pPr>
            <w:r w:rsidRPr="007722E8">
              <w:rPr>
                <w:rFonts w:ascii="Arial Narrow" w:hAnsi="Arial Narrow" w:cs="Tahoma"/>
                <w:b/>
                <w:bCs/>
              </w:rPr>
              <w:t xml:space="preserve">Approved by:  </w:t>
            </w:r>
            <w:r w:rsidRPr="007722E8">
              <w:rPr>
                <w:rFonts w:ascii="Arial Narrow" w:hAnsi="Arial Narrow" w:cs="Tahoma"/>
                <w:bCs/>
              </w:rPr>
              <w:t>Alakinfotech</w:t>
            </w:r>
          </w:p>
        </w:tc>
      </w:tr>
    </w:tbl>
    <w:p w:rsidR="007C34CA" w:rsidRPr="007722E8" w:rsidRDefault="007C34CA">
      <w:pPr>
        <w:rPr>
          <w:rFonts w:ascii="Arial Narrow" w:hAnsi="Arial Narrow"/>
        </w:rPr>
      </w:pPr>
    </w:p>
    <w:p w:rsidR="00804AD3" w:rsidRPr="007722E8" w:rsidRDefault="00804AD3">
      <w:pPr>
        <w:rPr>
          <w:rFonts w:ascii="Arial Narrow" w:hAnsi="Arial Narrow"/>
        </w:rPr>
      </w:pPr>
    </w:p>
    <w:p w:rsidR="00475DF2" w:rsidRPr="007722E8" w:rsidRDefault="00475DF2">
      <w:pPr>
        <w:rPr>
          <w:rFonts w:ascii="Arial Narrow" w:hAnsi="Arial Narrow"/>
        </w:rPr>
      </w:pPr>
    </w:p>
    <w:p w:rsidR="00475DF2" w:rsidRPr="007722E8" w:rsidRDefault="00475DF2">
      <w:pPr>
        <w:rPr>
          <w:rFonts w:ascii="Arial Narrow" w:hAnsi="Arial Narrow"/>
        </w:rPr>
      </w:pPr>
    </w:p>
    <w:p w:rsidR="00475DF2" w:rsidRPr="007722E8" w:rsidRDefault="00475DF2">
      <w:pPr>
        <w:rPr>
          <w:rFonts w:ascii="Arial Narrow" w:hAnsi="Arial Narrow"/>
        </w:rPr>
      </w:pPr>
    </w:p>
    <w:p w:rsidR="00475DF2" w:rsidRPr="007722E8" w:rsidRDefault="00475DF2">
      <w:pPr>
        <w:rPr>
          <w:rFonts w:ascii="Arial Narrow" w:hAnsi="Arial Narrow"/>
        </w:rPr>
      </w:pPr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ayout w:type="fixed"/>
        <w:tblCellMar>
          <w:left w:w="115" w:type="dxa"/>
          <w:right w:w="115" w:type="dxa"/>
        </w:tblCellMar>
        <w:tblLook w:val="0000"/>
      </w:tblPr>
      <w:tblGrid>
        <w:gridCol w:w="1080"/>
        <w:gridCol w:w="977"/>
        <w:gridCol w:w="1453"/>
        <w:gridCol w:w="5850"/>
      </w:tblGrid>
      <w:tr w:rsidR="00804AD3" w:rsidRPr="007722E8">
        <w:trPr>
          <w:trHeight w:val="636"/>
        </w:trPr>
        <w:tc>
          <w:tcPr>
            <w:tcW w:w="9360" w:type="dxa"/>
            <w:gridSpan w:val="4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jc w:val="center"/>
              <w:rPr>
                <w:rFonts w:ascii="Arial Narrow" w:hAnsi="Arial Narrow" w:cs="Tahoma"/>
                <w:b/>
                <w:sz w:val="36"/>
                <w:szCs w:val="36"/>
                <w:lang w:val="en-GB"/>
              </w:rPr>
            </w:pPr>
            <w:r w:rsidRPr="007722E8">
              <w:rPr>
                <w:rFonts w:ascii="Arial Narrow" w:hAnsi="Arial Narrow" w:cs="Tahoma"/>
                <w:b/>
                <w:sz w:val="36"/>
                <w:szCs w:val="36"/>
                <w:lang w:val="en-GB"/>
              </w:rPr>
              <w:t>Revision History</w:t>
            </w:r>
          </w:p>
        </w:tc>
      </w:tr>
      <w:tr w:rsidR="00804AD3" w:rsidRPr="007722E8">
        <w:trPr>
          <w:trHeight w:val="731"/>
        </w:trPr>
        <w:tc>
          <w:tcPr>
            <w:tcW w:w="1080" w:type="dxa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Version</w:t>
            </w:r>
          </w:p>
        </w:tc>
        <w:tc>
          <w:tcPr>
            <w:tcW w:w="977" w:type="dxa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 xml:space="preserve">Date of </w:t>
            </w:r>
          </w:p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Release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 xml:space="preserve">Sections </w:t>
            </w:r>
          </w:p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Affected</w:t>
            </w:r>
          </w:p>
        </w:tc>
        <w:tc>
          <w:tcPr>
            <w:tcW w:w="5850" w:type="dxa"/>
            <w:shd w:val="clear" w:color="auto" w:fill="DBE5F1" w:themeFill="accent1" w:themeFillTint="33"/>
            <w:vAlign w:val="center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 w:cs="Tahoma"/>
                <w:b/>
                <w:lang w:val="en-GB"/>
              </w:rPr>
            </w:pPr>
            <w:r w:rsidRPr="007722E8">
              <w:rPr>
                <w:rFonts w:ascii="Arial Narrow" w:hAnsi="Arial Narrow" w:cs="Tahoma"/>
                <w:b/>
                <w:lang w:val="en-GB"/>
              </w:rPr>
              <w:t>Reasons for change</w:t>
            </w: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  <w:tr w:rsidR="00804AD3" w:rsidRPr="007722E8">
        <w:trPr>
          <w:trHeight w:val="366"/>
        </w:trPr>
        <w:tc>
          <w:tcPr>
            <w:tcW w:w="108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977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1453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  <w:tc>
          <w:tcPr>
            <w:tcW w:w="5850" w:type="dxa"/>
            <w:shd w:val="clear" w:color="auto" w:fill="DBE5F1" w:themeFill="accent1" w:themeFillTint="33"/>
          </w:tcPr>
          <w:p w:rsidR="00804AD3" w:rsidRPr="007722E8" w:rsidRDefault="00804AD3" w:rsidP="00C82EC6">
            <w:pPr>
              <w:spacing w:before="40" w:after="40"/>
              <w:rPr>
                <w:rFonts w:ascii="Arial Narrow" w:hAnsi="Arial Narrow"/>
                <w:sz w:val="19"/>
                <w:lang w:val="en-GB"/>
              </w:rPr>
            </w:pPr>
          </w:p>
        </w:tc>
      </w:tr>
    </w:tbl>
    <w:p w:rsidR="00804AD3" w:rsidRPr="007722E8" w:rsidRDefault="00804AD3">
      <w:pPr>
        <w:rPr>
          <w:rFonts w:ascii="Arial Narrow" w:hAnsi="Arial Narrow"/>
        </w:rPr>
      </w:pPr>
    </w:p>
    <w:p w:rsidR="00804AD3" w:rsidRPr="007722E8" w:rsidRDefault="00804AD3">
      <w:pPr>
        <w:rPr>
          <w:rFonts w:ascii="Arial Narrow" w:hAnsi="Arial Narrow"/>
        </w:rPr>
      </w:pPr>
    </w:p>
    <w:p w:rsidR="00881E6E" w:rsidRDefault="00881E6E">
      <w:pPr>
        <w:rPr>
          <w:rFonts w:ascii="Arial Narrow" w:hAnsi="Arial Narrow"/>
          <w:b/>
          <w:sz w:val="40"/>
          <w:szCs w:val="40"/>
          <w:lang w:val="en-GB"/>
        </w:rPr>
      </w:pPr>
      <w:r>
        <w:rPr>
          <w:rFonts w:ascii="Arial Narrow" w:hAnsi="Arial Narrow"/>
          <w:b/>
          <w:sz w:val="40"/>
          <w:szCs w:val="40"/>
          <w:lang w:val="en-GB"/>
        </w:rPr>
        <w:br w:type="page"/>
      </w:r>
    </w:p>
    <w:p w:rsidR="000547FA" w:rsidRPr="007722E8" w:rsidRDefault="000547FA" w:rsidP="000547FA">
      <w:pPr>
        <w:pBdr>
          <w:bottom w:val="single" w:sz="12" w:space="1" w:color="auto"/>
        </w:pBdr>
        <w:spacing w:before="40" w:after="40"/>
        <w:jc w:val="center"/>
        <w:rPr>
          <w:rFonts w:ascii="Arial Narrow" w:hAnsi="Arial Narrow"/>
          <w:b/>
          <w:sz w:val="40"/>
          <w:szCs w:val="40"/>
          <w:lang w:val="en-GB"/>
        </w:rPr>
      </w:pPr>
      <w:r w:rsidRPr="007722E8">
        <w:rPr>
          <w:rFonts w:ascii="Arial Narrow" w:hAnsi="Arial Narrow"/>
          <w:b/>
          <w:sz w:val="40"/>
          <w:szCs w:val="40"/>
          <w:lang w:val="en-GB"/>
        </w:rPr>
        <w:lastRenderedPageBreak/>
        <w:t>Table of Contents</w:t>
      </w:r>
    </w:p>
    <w:p w:rsidR="000547FA" w:rsidRPr="007722E8" w:rsidRDefault="000547FA" w:rsidP="000547FA">
      <w:pPr>
        <w:spacing w:before="40" w:after="40"/>
        <w:rPr>
          <w:rFonts w:ascii="Arial Narrow" w:hAnsi="Arial Narrow"/>
          <w:b/>
          <w:sz w:val="40"/>
          <w:szCs w:val="40"/>
          <w:lang w:val="en-GB"/>
        </w:rPr>
      </w:pPr>
    </w:p>
    <w:p w:rsidR="00BF34D4" w:rsidRDefault="00B50CBB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B50CBB">
        <w:rPr>
          <w:rFonts w:ascii="Arial Narrow" w:hAnsi="Arial Narrow"/>
          <w:caps w:val="0"/>
        </w:rPr>
        <w:fldChar w:fldCharType="begin"/>
      </w:r>
      <w:r w:rsidR="000547FA" w:rsidRPr="007722E8">
        <w:rPr>
          <w:rFonts w:ascii="Arial Narrow" w:hAnsi="Arial Narrow"/>
          <w:caps w:val="0"/>
        </w:rPr>
        <w:instrText xml:space="preserve"> TOC \o "1-3" \h \z \u </w:instrText>
      </w:r>
      <w:r w:rsidRPr="00B50CBB">
        <w:rPr>
          <w:rFonts w:ascii="Arial Narrow" w:hAnsi="Arial Narrow"/>
          <w:caps w:val="0"/>
        </w:rPr>
        <w:fldChar w:fldCharType="separate"/>
      </w:r>
      <w:r w:rsidR="00BF34D4">
        <w:rPr>
          <w:noProof/>
        </w:rPr>
        <w:t>1.</w:t>
      </w:r>
      <w:r w:rsidR="00BF34D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="00BF34D4" w:rsidRPr="00FD3A29">
        <w:rPr>
          <w:noProof/>
          <w:lang w:val="en-GB"/>
        </w:rPr>
        <w:t>Introduction</w:t>
      </w:r>
      <w:r w:rsidR="00BF34D4">
        <w:rPr>
          <w:noProof/>
        </w:rPr>
        <w:tab/>
      </w:r>
      <w:r>
        <w:rPr>
          <w:noProof/>
        </w:rPr>
        <w:fldChar w:fldCharType="begin"/>
      </w:r>
      <w:r w:rsidR="00BF34D4">
        <w:rPr>
          <w:noProof/>
        </w:rPr>
        <w:instrText xml:space="preserve"> PAGEREF _Toc219291996 \h </w:instrText>
      </w:r>
      <w:r>
        <w:rPr>
          <w:noProof/>
        </w:rPr>
      </w:r>
      <w:r>
        <w:rPr>
          <w:noProof/>
        </w:rPr>
        <w:fldChar w:fldCharType="separate"/>
      </w:r>
      <w:r w:rsidR="00BF34D4">
        <w:rPr>
          <w:noProof/>
        </w:rPr>
        <w:t>3</w:t>
      </w:r>
      <w:r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References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_Toc219291997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3</w:t>
      </w:r>
      <w:r w:rsidR="00B50CBB"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Definitions and Abbreviations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_Toc219291998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4</w:t>
      </w:r>
      <w:r w:rsidR="00B50CBB"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System Functionality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_Toc219291999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4</w:t>
      </w:r>
      <w:r w:rsidR="00B50CBB"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YDP Login</w:t>
      </w:r>
      <w:r>
        <w:rPr>
          <w:noProof/>
        </w:rPr>
        <w:t>&lt;Approved&gt;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_Toc219292000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4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YDP Login Description: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_Toc219292001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4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</w:rPr>
        <w:t>4.1.2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_Toc219292002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5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_Toc219292003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7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_Toc219292004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7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_Toc219292005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7</w:t>
      </w:r>
      <w:r w:rsidR="00B50CBB"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Login YDP using QR-Code&lt;Approved&gt;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_Toc219292006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7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Login into YDP using QR-Code Description: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_Toc219292007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7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Interface: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_Toc219292008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7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_Toc219292009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7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_Toc219292010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7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_Toc219292011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8</w:t>
      </w:r>
      <w:r w:rsidR="00B50CBB"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Call to YDP                   &lt;Approved&gt;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_Toc219292012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8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Call to YDP Description: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_Toc219292013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8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_Toc219292014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8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_Toc219292015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10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_Toc219292016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10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_Toc219292017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10</w:t>
      </w:r>
      <w:r w:rsidR="00B50CBB"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Email YDP                                  &lt;Approved&gt;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_Toc219292018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10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Email YDP Description: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_Toc219292019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10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_Toc219292020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11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_Toc219292021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11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_Toc219292022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11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4.4.5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_Toc219292023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11</w:t>
      </w:r>
      <w:r w:rsidR="00B50CBB">
        <w:rPr>
          <w:noProof/>
        </w:rPr>
        <w:fldChar w:fldCharType="end"/>
      </w:r>
    </w:p>
    <w:p w:rsidR="00BF34D4" w:rsidRDefault="00BF34D4">
      <w:pPr>
        <w:pStyle w:val="TOC2"/>
        <w:tabs>
          <w:tab w:val="left" w:pos="69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More about YDP     &lt;Approved&gt;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_Toc219292024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12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</w:rPr>
        <w:t>4.5.1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More about YDP Description: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_Toc219292025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12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User Interface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_Toc219292026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12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Impact Analysis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_Toc219292027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12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Additional points on Testing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_Toc219292028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12</w:t>
      </w:r>
      <w:r w:rsidR="00B50CBB">
        <w:rPr>
          <w:noProof/>
        </w:rPr>
        <w:fldChar w:fldCharType="end"/>
      </w:r>
    </w:p>
    <w:p w:rsidR="00BF34D4" w:rsidRDefault="00BF34D4">
      <w:pPr>
        <w:pStyle w:val="TOC3"/>
        <w:tabs>
          <w:tab w:val="left" w:pos="104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4.5.5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Constraints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_Toc219292029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12</w:t>
      </w:r>
      <w:r w:rsidR="00B50CBB"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Report Layouts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_Toc219292030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13</w:t>
      </w:r>
      <w:r w:rsidR="00B50CBB">
        <w:rPr>
          <w:noProof/>
        </w:rPr>
        <w:fldChar w:fldCharType="end"/>
      </w:r>
    </w:p>
    <w:p w:rsidR="00BF34D4" w:rsidRDefault="00BF34D4">
      <w:pPr>
        <w:pStyle w:val="TOC1"/>
        <w:tabs>
          <w:tab w:val="left" w:pos="39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</w:pPr>
      <w:r w:rsidRPr="00FD3A29">
        <w:rPr>
          <w:noProof/>
          <w:lang w:val="en-GB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US"/>
        </w:rPr>
        <w:tab/>
      </w:r>
      <w:r w:rsidRPr="00FD3A29">
        <w:rPr>
          <w:noProof/>
          <w:lang w:val="en-GB"/>
        </w:rPr>
        <w:t>Functional Decomposition Diagram</w:t>
      </w:r>
      <w:r>
        <w:rPr>
          <w:noProof/>
        </w:rPr>
        <w:tab/>
      </w:r>
      <w:r w:rsidR="00B50CBB">
        <w:rPr>
          <w:noProof/>
        </w:rPr>
        <w:fldChar w:fldCharType="begin"/>
      </w:r>
      <w:r>
        <w:rPr>
          <w:noProof/>
        </w:rPr>
        <w:instrText xml:space="preserve"> PAGEREF _Toc219292031 \h </w:instrText>
      </w:r>
      <w:r w:rsidR="00B50CBB">
        <w:rPr>
          <w:noProof/>
        </w:rPr>
      </w:r>
      <w:r w:rsidR="00B50CBB">
        <w:rPr>
          <w:noProof/>
        </w:rPr>
        <w:fldChar w:fldCharType="separate"/>
      </w:r>
      <w:r>
        <w:rPr>
          <w:noProof/>
        </w:rPr>
        <w:t>13</w:t>
      </w:r>
      <w:r w:rsidR="00B50CBB">
        <w:rPr>
          <w:noProof/>
        </w:rPr>
        <w:fldChar w:fldCharType="end"/>
      </w:r>
    </w:p>
    <w:p w:rsidR="000547FA" w:rsidRPr="007722E8" w:rsidRDefault="00B50CBB" w:rsidP="000547FA">
      <w:pPr>
        <w:spacing w:before="40" w:after="40"/>
        <w:rPr>
          <w:rFonts w:ascii="Arial Narrow" w:hAnsi="Arial Narrow"/>
          <w:b/>
          <w:caps/>
          <w:szCs w:val="20"/>
        </w:rPr>
      </w:pPr>
      <w:r w:rsidRPr="007722E8">
        <w:rPr>
          <w:rFonts w:ascii="Arial Narrow" w:hAnsi="Arial Narrow"/>
          <w:caps/>
          <w:szCs w:val="20"/>
        </w:rPr>
        <w:fldChar w:fldCharType="end"/>
      </w:r>
    </w:p>
    <w:p w:rsidR="00FA7D07" w:rsidRPr="007722E8" w:rsidRDefault="00FA7D07" w:rsidP="000547FA">
      <w:pPr>
        <w:pBdr>
          <w:bottom w:val="single" w:sz="12" w:space="1" w:color="auto"/>
        </w:pBd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597144" w:rsidRPr="007722E8" w:rsidRDefault="00597144" w:rsidP="000547FA">
      <w:pPr>
        <w:spacing w:before="40" w:after="40"/>
        <w:rPr>
          <w:rFonts w:ascii="Arial Narrow" w:hAnsi="Arial Narrow"/>
          <w:b/>
          <w:caps/>
          <w:szCs w:val="20"/>
        </w:rPr>
      </w:pPr>
    </w:p>
    <w:p w:rsidR="00FA7D07" w:rsidRPr="007722E8" w:rsidRDefault="00FA7D07" w:rsidP="00597144">
      <w:pPr>
        <w:pStyle w:val="StyleHeading1ArialNarrow"/>
        <w:numPr>
          <w:numberingChange w:id="1" w:author="Revanth Tondapu" w:date="2013-01-08T19:17:00Z" w:original="%1:1:0:."/>
        </w:numPr>
      </w:pPr>
      <w:bookmarkStart w:id="2" w:name="_Toc219291996"/>
      <w:r w:rsidRPr="007722E8">
        <w:rPr>
          <w:lang w:val="en-GB"/>
        </w:rPr>
        <w:lastRenderedPageBreak/>
        <w:t>Introduction</w:t>
      </w:r>
      <w:bookmarkEnd w:id="2"/>
    </w:p>
    <w:p w:rsidR="00FA7D07" w:rsidRPr="007722E8" w:rsidRDefault="00FA7D07" w:rsidP="006A63CE">
      <w:pPr>
        <w:spacing w:line="240" w:lineRule="auto"/>
        <w:ind w:firstLine="720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 xml:space="preserve">YDP mobile app is mainly used for patients who </w:t>
      </w:r>
      <w:r w:rsidR="001048B3">
        <w:rPr>
          <w:rFonts w:ascii="Arial Narrow" w:hAnsi="Arial Narrow" w:cstheme="minorHAnsi"/>
          <w:sz w:val="28"/>
          <w:szCs w:val="28"/>
        </w:rPr>
        <w:t xml:space="preserve">have an active </w:t>
      </w:r>
      <w:r w:rsidRPr="007722E8">
        <w:rPr>
          <w:rFonts w:ascii="Arial Narrow" w:hAnsi="Arial Narrow" w:cstheme="minorHAnsi"/>
          <w:sz w:val="28"/>
          <w:szCs w:val="28"/>
        </w:rPr>
        <w:t xml:space="preserve">YDP account.YDP app can be used for calling YDP help line </w:t>
      </w:r>
      <w:r w:rsidR="00AA173F">
        <w:rPr>
          <w:rFonts w:ascii="Arial Narrow" w:hAnsi="Arial Narrow" w:cstheme="minorHAnsi"/>
          <w:sz w:val="28"/>
          <w:szCs w:val="28"/>
        </w:rPr>
        <w:t>with</w:t>
      </w:r>
      <w:r w:rsidRPr="007722E8">
        <w:rPr>
          <w:rFonts w:ascii="Arial Narrow" w:hAnsi="Arial Narrow" w:cstheme="minorHAnsi"/>
          <w:sz w:val="28"/>
          <w:szCs w:val="28"/>
        </w:rPr>
        <w:t xml:space="preserve"> one tap </w:t>
      </w:r>
      <w:r w:rsidR="00AA173F">
        <w:rPr>
          <w:rFonts w:ascii="Arial Narrow" w:hAnsi="Arial Narrow" w:cstheme="minorHAnsi"/>
          <w:sz w:val="28"/>
          <w:szCs w:val="28"/>
        </w:rPr>
        <w:t xml:space="preserve">using the app, </w:t>
      </w:r>
      <w:r w:rsidRPr="007722E8">
        <w:rPr>
          <w:rFonts w:ascii="Arial Narrow" w:hAnsi="Arial Narrow" w:cstheme="minorHAnsi"/>
          <w:sz w:val="28"/>
          <w:szCs w:val="28"/>
        </w:rPr>
        <w:t>send email, andget</w:t>
      </w:r>
      <w:r w:rsidR="00AA173F">
        <w:rPr>
          <w:rFonts w:ascii="Arial Narrow" w:hAnsi="Arial Narrow" w:cstheme="minorHAnsi"/>
          <w:sz w:val="28"/>
          <w:szCs w:val="28"/>
        </w:rPr>
        <w:t xml:space="preserve">tingdetailed </w:t>
      </w:r>
      <w:r w:rsidRPr="007722E8">
        <w:rPr>
          <w:rFonts w:ascii="Arial Narrow" w:hAnsi="Arial Narrow" w:cstheme="minorHAnsi"/>
          <w:sz w:val="28"/>
          <w:szCs w:val="28"/>
        </w:rPr>
        <w:t>information regarding YDP.</w:t>
      </w:r>
    </w:p>
    <w:p w:rsidR="00FA7D07" w:rsidRPr="007722E8" w:rsidRDefault="00FA7D07" w:rsidP="006A63CE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>Special function of YDP app is</w:t>
      </w:r>
      <w:r w:rsidR="00AA173F">
        <w:rPr>
          <w:rFonts w:ascii="Arial Narrow" w:hAnsi="Arial Narrow" w:cstheme="minorHAnsi"/>
          <w:sz w:val="28"/>
          <w:szCs w:val="28"/>
        </w:rPr>
        <w:t xml:space="preserve"> to </w:t>
      </w:r>
      <w:r w:rsidRPr="007722E8">
        <w:rPr>
          <w:rFonts w:ascii="Arial Narrow" w:hAnsi="Arial Narrow" w:cstheme="minorHAnsi"/>
          <w:sz w:val="28"/>
          <w:szCs w:val="28"/>
        </w:rPr>
        <w:t xml:space="preserve">allow </w:t>
      </w:r>
      <w:r w:rsidR="00AA173F">
        <w:rPr>
          <w:rFonts w:ascii="Arial Narrow" w:hAnsi="Arial Narrow" w:cstheme="minorHAnsi"/>
          <w:sz w:val="28"/>
          <w:szCs w:val="28"/>
        </w:rPr>
        <w:t>user login on</w:t>
      </w:r>
      <w:r w:rsidRPr="007722E8">
        <w:rPr>
          <w:rFonts w:ascii="Arial Narrow" w:hAnsi="Arial Narrow" w:cstheme="minorHAnsi"/>
          <w:sz w:val="28"/>
          <w:szCs w:val="28"/>
        </w:rPr>
        <w:t xml:space="preserve"> YDP </w:t>
      </w:r>
      <w:r w:rsidR="006A63CE">
        <w:rPr>
          <w:rFonts w:ascii="Arial Narrow" w:hAnsi="Arial Narrow" w:cstheme="minorHAnsi"/>
          <w:sz w:val="28"/>
          <w:szCs w:val="28"/>
        </w:rPr>
        <w:t>using QR</w:t>
      </w:r>
      <w:r w:rsidRPr="007722E8">
        <w:rPr>
          <w:rFonts w:ascii="Arial Narrow" w:hAnsi="Arial Narrow" w:cstheme="minorHAnsi"/>
          <w:sz w:val="28"/>
          <w:szCs w:val="28"/>
        </w:rPr>
        <w:t xml:space="preserve"> code </w:t>
      </w:r>
      <w:r w:rsidR="00AA173F">
        <w:rPr>
          <w:rFonts w:ascii="Arial Narrow" w:hAnsi="Arial Narrow" w:cstheme="minorHAnsi"/>
          <w:sz w:val="28"/>
          <w:szCs w:val="28"/>
        </w:rPr>
        <w:t xml:space="preserve">printed </w:t>
      </w:r>
      <w:r w:rsidR="006A63CE">
        <w:rPr>
          <w:rFonts w:ascii="Arial Narrow" w:hAnsi="Arial Narrow" w:cstheme="minorHAnsi"/>
          <w:sz w:val="28"/>
          <w:szCs w:val="28"/>
        </w:rPr>
        <w:t xml:space="preserve">on the YDP </w:t>
      </w:r>
      <w:r w:rsidR="00AA173F">
        <w:rPr>
          <w:rFonts w:ascii="Arial Narrow" w:hAnsi="Arial Narrow" w:cstheme="minorHAnsi"/>
          <w:sz w:val="28"/>
          <w:szCs w:val="28"/>
        </w:rPr>
        <w:t xml:space="preserve">QR </w:t>
      </w:r>
      <w:r w:rsidR="006A63CE">
        <w:rPr>
          <w:rFonts w:ascii="Arial Narrow" w:hAnsi="Arial Narrow" w:cstheme="minorHAnsi"/>
          <w:sz w:val="28"/>
          <w:szCs w:val="28"/>
        </w:rPr>
        <w:t>card</w:t>
      </w:r>
      <w:r w:rsidR="00597144" w:rsidRPr="007722E8">
        <w:rPr>
          <w:rFonts w:ascii="Arial Narrow" w:hAnsi="Arial Narrow" w:cstheme="minorHAnsi"/>
          <w:sz w:val="28"/>
          <w:szCs w:val="28"/>
        </w:rPr>
        <w:t>.</w:t>
      </w:r>
    </w:p>
    <w:p w:rsidR="00FA7D07" w:rsidRPr="007722E8" w:rsidRDefault="00FA7D07" w:rsidP="006A63CE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  <w:r w:rsidRPr="007722E8">
        <w:rPr>
          <w:rFonts w:ascii="Arial Narrow" w:hAnsi="Arial Narrow" w:cstheme="minorHAnsi"/>
          <w:sz w:val="28"/>
          <w:szCs w:val="28"/>
        </w:rPr>
        <w:t xml:space="preserve">App </w:t>
      </w:r>
      <w:r w:rsidR="00AA173F">
        <w:rPr>
          <w:rFonts w:ascii="Arial Narrow" w:hAnsi="Arial Narrow" w:cstheme="minorHAnsi"/>
          <w:sz w:val="28"/>
          <w:szCs w:val="28"/>
        </w:rPr>
        <w:t>decrypts the login data on</w:t>
      </w:r>
      <w:r w:rsidRPr="007722E8">
        <w:rPr>
          <w:rFonts w:ascii="Arial Narrow" w:hAnsi="Arial Narrow" w:cstheme="minorHAnsi"/>
          <w:sz w:val="28"/>
          <w:szCs w:val="28"/>
        </w:rPr>
        <w:t xml:space="preserve"> the </w:t>
      </w:r>
      <w:r w:rsidR="006A63CE">
        <w:rPr>
          <w:rFonts w:ascii="Arial Narrow" w:hAnsi="Arial Narrow" w:cstheme="minorHAnsi"/>
          <w:sz w:val="28"/>
          <w:szCs w:val="28"/>
        </w:rPr>
        <w:t>QR</w:t>
      </w:r>
      <w:r w:rsidRPr="007722E8">
        <w:rPr>
          <w:rFonts w:ascii="Arial Narrow" w:hAnsi="Arial Narrow" w:cstheme="minorHAnsi"/>
          <w:sz w:val="28"/>
          <w:szCs w:val="28"/>
        </w:rPr>
        <w:t xml:space="preserve">code </w:t>
      </w:r>
      <w:r w:rsidR="00AA173F">
        <w:rPr>
          <w:rFonts w:ascii="Arial Narrow" w:hAnsi="Arial Narrow" w:cstheme="minorHAnsi"/>
          <w:sz w:val="28"/>
          <w:szCs w:val="28"/>
        </w:rPr>
        <w:t>to extract</w:t>
      </w:r>
      <w:r w:rsidRPr="007722E8">
        <w:rPr>
          <w:rFonts w:ascii="Arial Narrow" w:hAnsi="Arial Narrow" w:cstheme="minorHAnsi"/>
          <w:sz w:val="28"/>
          <w:szCs w:val="28"/>
        </w:rPr>
        <w:t xml:space="preserve"> username and password </w:t>
      </w:r>
      <w:r w:rsidR="006A63CE">
        <w:rPr>
          <w:rFonts w:ascii="Arial Narrow" w:hAnsi="Arial Narrow" w:cstheme="minorHAnsi"/>
          <w:sz w:val="28"/>
          <w:szCs w:val="28"/>
        </w:rPr>
        <w:t>on the</w:t>
      </w:r>
      <w:r w:rsidRPr="007722E8">
        <w:rPr>
          <w:rFonts w:ascii="Arial Narrow" w:hAnsi="Arial Narrow" w:cstheme="minorHAnsi"/>
          <w:sz w:val="28"/>
          <w:szCs w:val="28"/>
        </w:rPr>
        <w:t xml:space="preserve">YDP </w:t>
      </w:r>
      <w:r w:rsidR="007F3977" w:rsidRPr="007722E8">
        <w:rPr>
          <w:rFonts w:ascii="Arial Narrow" w:hAnsi="Arial Narrow" w:cstheme="minorHAnsi"/>
          <w:sz w:val="28"/>
          <w:szCs w:val="28"/>
        </w:rPr>
        <w:t>card.</w:t>
      </w:r>
      <w:r w:rsidR="00AA173F">
        <w:rPr>
          <w:rFonts w:ascii="Arial Narrow" w:hAnsi="Arial Narrow" w:cstheme="minorHAnsi"/>
          <w:sz w:val="28"/>
          <w:szCs w:val="28"/>
        </w:rPr>
        <w:t xml:space="preserve">User don’t need to </w:t>
      </w:r>
      <w:r w:rsidR="006A63CE">
        <w:rPr>
          <w:rFonts w:ascii="Arial Narrow" w:hAnsi="Arial Narrow" w:cstheme="minorHAnsi"/>
          <w:sz w:val="28"/>
          <w:szCs w:val="28"/>
        </w:rPr>
        <w:t xml:space="preserve">login to </w:t>
      </w:r>
      <w:r w:rsidR="00AA173F">
        <w:rPr>
          <w:rFonts w:ascii="Arial Narrow" w:hAnsi="Arial Narrow" w:cstheme="minorHAnsi"/>
          <w:sz w:val="28"/>
          <w:szCs w:val="28"/>
        </w:rPr>
        <w:t>use other functions such as</w:t>
      </w:r>
      <w:r w:rsidR="00C82EC6" w:rsidRPr="007722E8">
        <w:rPr>
          <w:rFonts w:ascii="Arial Narrow" w:hAnsi="Arial Narrow" w:cstheme="minorHAnsi"/>
          <w:sz w:val="28"/>
          <w:szCs w:val="28"/>
        </w:rPr>
        <w:t xml:space="preserve"> “Call YDP”, ”Email YDP”</w:t>
      </w:r>
      <w:r w:rsidR="006A63CE">
        <w:rPr>
          <w:rFonts w:ascii="Arial Narrow" w:hAnsi="Arial Narrow" w:cstheme="minorHAnsi"/>
          <w:sz w:val="28"/>
          <w:szCs w:val="28"/>
        </w:rPr>
        <w:t xml:space="preserve"> and</w:t>
      </w:r>
      <w:r w:rsidR="00C82EC6" w:rsidRPr="007722E8">
        <w:rPr>
          <w:rFonts w:ascii="Arial Narrow" w:hAnsi="Arial Narrow" w:cstheme="minorHAnsi"/>
          <w:sz w:val="28"/>
          <w:szCs w:val="28"/>
        </w:rPr>
        <w:t xml:space="preserve"> ”More About YDP”</w:t>
      </w:r>
      <w:r w:rsidR="00AA173F">
        <w:rPr>
          <w:rFonts w:ascii="Arial Narrow" w:hAnsi="Arial Narrow" w:cstheme="minorHAnsi"/>
          <w:sz w:val="28"/>
          <w:szCs w:val="28"/>
        </w:rPr>
        <w:t>.</w:t>
      </w:r>
    </w:p>
    <w:p w:rsidR="00FA7D07" w:rsidRPr="007722E8" w:rsidRDefault="00FA7D07" w:rsidP="00FA7D07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</w:p>
    <w:p w:rsidR="00FA7D07" w:rsidRPr="007722E8" w:rsidRDefault="00FA7D07" w:rsidP="00FA7D07">
      <w:pPr>
        <w:spacing w:line="240" w:lineRule="auto"/>
        <w:jc w:val="both"/>
        <w:rPr>
          <w:rFonts w:ascii="Arial Narrow" w:hAnsi="Arial Narrow" w:cstheme="minorHAnsi"/>
          <w:sz w:val="28"/>
          <w:szCs w:val="28"/>
        </w:rPr>
      </w:pPr>
    </w:p>
    <w:p w:rsidR="00597144" w:rsidRPr="007722E8" w:rsidRDefault="00597144" w:rsidP="00597144">
      <w:pPr>
        <w:pStyle w:val="StyleHeading1ArialNarrow"/>
        <w:numPr>
          <w:numberingChange w:id="3" w:author="Revanth Tondapu" w:date="2013-01-08T19:17:00Z" w:original="%1:2:0:."/>
        </w:numPr>
        <w:rPr>
          <w:lang w:val="en-GB"/>
        </w:rPr>
      </w:pPr>
      <w:bookmarkStart w:id="4" w:name="_Toc534792878"/>
      <w:bookmarkStart w:id="5" w:name="_Toc109035336"/>
      <w:bookmarkStart w:id="6" w:name="_Toc219291997"/>
      <w:r w:rsidRPr="007722E8">
        <w:rPr>
          <w:lang w:val="en-GB"/>
        </w:rPr>
        <w:t>References</w:t>
      </w:r>
      <w:bookmarkEnd w:id="4"/>
      <w:bookmarkEnd w:id="5"/>
      <w:bookmarkEnd w:id="6"/>
    </w:p>
    <w:p w:rsidR="00FA7D07" w:rsidRPr="007722E8" w:rsidRDefault="00FA7D07" w:rsidP="00FA7D07">
      <w:pPr>
        <w:pStyle w:val="StyleHeading1ArialNarrow"/>
        <w:numPr>
          <w:ilvl w:val="0"/>
          <w:numId w:val="0"/>
        </w:numPr>
        <w:rPr>
          <w:sz w:val="24"/>
          <w:szCs w:val="24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1E0"/>
      </w:tblPr>
      <w:tblGrid>
        <w:gridCol w:w="1135"/>
        <w:gridCol w:w="4733"/>
        <w:gridCol w:w="3132"/>
      </w:tblGrid>
      <w:tr w:rsidR="00597144" w:rsidRPr="007722E8">
        <w:tc>
          <w:tcPr>
            <w:tcW w:w="1135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S.N.</w:t>
            </w:r>
          </w:p>
        </w:tc>
        <w:tc>
          <w:tcPr>
            <w:tcW w:w="4733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3132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  <w:b/>
              </w:rPr>
            </w:pPr>
            <w:r w:rsidRPr="007722E8">
              <w:rPr>
                <w:rFonts w:ascii="Arial Narrow" w:hAnsi="Arial Narrow"/>
                <w:b/>
              </w:rPr>
              <w:t>Version &amp; Date</w:t>
            </w:r>
          </w:p>
        </w:tc>
      </w:tr>
      <w:tr w:rsidR="00597144" w:rsidRPr="007722E8">
        <w:tc>
          <w:tcPr>
            <w:tcW w:w="1135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597144" w:rsidRPr="007722E8">
        <w:tc>
          <w:tcPr>
            <w:tcW w:w="1135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597144" w:rsidRPr="007722E8">
        <w:tc>
          <w:tcPr>
            <w:tcW w:w="1135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:rsidR="00597144" w:rsidRPr="007722E8" w:rsidRDefault="00597144" w:rsidP="00C82EC6">
            <w:pPr>
              <w:rPr>
                <w:rFonts w:ascii="Arial Narrow" w:hAnsi="Arial Narrow"/>
              </w:rPr>
            </w:pPr>
          </w:p>
        </w:tc>
      </w:tr>
      <w:tr w:rsidR="00475DF2" w:rsidRPr="007722E8">
        <w:tc>
          <w:tcPr>
            <w:tcW w:w="1135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  <w:tc>
          <w:tcPr>
            <w:tcW w:w="4733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  <w:tc>
          <w:tcPr>
            <w:tcW w:w="3132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</w:rPr>
            </w:pPr>
          </w:p>
        </w:tc>
      </w:tr>
    </w:tbl>
    <w:p w:rsidR="00597144" w:rsidRPr="007722E8" w:rsidRDefault="00597144" w:rsidP="00475DF2">
      <w:pPr>
        <w:pStyle w:val="StyleHeading1ArialNarrow"/>
        <w:numPr>
          <w:numberingChange w:id="7" w:author="Revanth Tondapu" w:date="2013-01-08T19:17:00Z" w:original="%1:3:0:."/>
        </w:numPr>
        <w:rPr>
          <w:lang w:val="en-GB"/>
        </w:rPr>
      </w:pPr>
      <w:bookmarkStart w:id="8" w:name="_Toc109035337"/>
      <w:bookmarkStart w:id="9" w:name="_Toc219291998"/>
      <w:r w:rsidRPr="007722E8">
        <w:rPr>
          <w:lang w:val="en-GB"/>
        </w:rPr>
        <w:t>Definitions and Abbreviations</w:t>
      </w:r>
      <w:bookmarkEnd w:id="8"/>
      <w:bookmarkEnd w:id="9"/>
    </w:p>
    <w:p w:rsidR="00475DF2" w:rsidRPr="007722E8" w:rsidRDefault="00475DF2" w:rsidP="00475DF2">
      <w:pPr>
        <w:pStyle w:val="StyleHeading1ArialNarrow"/>
        <w:numPr>
          <w:ilvl w:val="0"/>
          <w:numId w:val="0"/>
        </w:numPr>
        <w:rPr>
          <w:lang w:val="en-GB"/>
        </w:rPr>
      </w:pPr>
    </w:p>
    <w:tbl>
      <w:tblPr>
        <w:tblpPr w:leftFromText="180" w:rightFromText="180" w:vertAnchor="text" w:horzAnchor="margin" w:tblpXSpec="center" w:tblpY="998"/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 w:themeFill="accent1" w:themeFillTint="66"/>
        <w:tblLook w:val="01E0"/>
      </w:tblPr>
      <w:tblGrid>
        <w:gridCol w:w="1638"/>
        <w:gridCol w:w="2340"/>
        <w:gridCol w:w="4752"/>
      </w:tblGrid>
      <w:tr w:rsidR="00475DF2" w:rsidRPr="007722E8">
        <w:tc>
          <w:tcPr>
            <w:tcW w:w="1638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>Term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 xml:space="preserve">Abbreviation 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b/>
                <w:color w:val="333399"/>
              </w:rPr>
            </w:pPr>
            <w:r w:rsidRPr="007722E8">
              <w:rPr>
                <w:rFonts w:ascii="Arial Narrow" w:hAnsi="Arial Narrow"/>
                <w:b/>
                <w:color w:val="333399"/>
              </w:rPr>
              <w:t xml:space="preserve">Definition </w:t>
            </w:r>
          </w:p>
        </w:tc>
      </w:tr>
      <w:tr w:rsidR="00475DF2" w:rsidRPr="007722E8">
        <w:tc>
          <w:tcPr>
            <w:tcW w:w="1638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color w:val="0000FF"/>
              </w:rPr>
            </w:pPr>
            <w:r w:rsidRPr="007722E8">
              <w:rPr>
                <w:rFonts w:ascii="Arial Narrow" w:hAnsi="Arial Narrow"/>
              </w:rPr>
              <w:t>YDP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</w:rPr>
            </w:pPr>
            <w:r w:rsidRPr="007722E8">
              <w:rPr>
                <w:rFonts w:ascii="Arial Narrow" w:hAnsi="Arial Narrow"/>
              </w:rPr>
              <w:t>Your Doctor Pro</w:t>
            </w:r>
            <w:r w:rsidR="00AA173F">
              <w:rPr>
                <w:rFonts w:ascii="Arial Narrow" w:hAnsi="Arial Narrow"/>
              </w:rPr>
              <w:t>gram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:rsidR="00475DF2" w:rsidRPr="007722E8" w:rsidRDefault="00475DF2" w:rsidP="00C82EC6">
            <w:pPr>
              <w:rPr>
                <w:rFonts w:ascii="Arial Narrow" w:hAnsi="Arial Narrow"/>
                <w:color w:val="0000FF"/>
              </w:rPr>
            </w:pPr>
          </w:p>
        </w:tc>
      </w:tr>
      <w:tr w:rsidR="006A63CE" w:rsidRPr="007722E8">
        <w:tc>
          <w:tcPr>
            <w:tcW w:w="1638" w:type="dxa"/>
            <w:shd w:val="clear" w:color="auto" w:fill="B8CCE4" w:themeFill="accent1" w:themeFillTint="66"/>
          </w:tcPr>
          <w:p w:rsidR="006A63CE" w:rsidRPr="007722E8" w:rsidRDefault="006A63CE" w:rsidP="00C82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6A63CE" w:rsidRPr="007722E8" w:rsidRDefault="006A63CE" w:rsidP="00C82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Applicable</w:t>
            </w:r>
          </w:p>
        </w:tc>
        <w:tc>
          <w:tcPr>
            <w:tcW w:w="4752" w:type="dxa"/>
            <w:shd w:val="clear" w:color="auto" w:fill="B8CCE4" w:themeFill="accent1" w:themeFillTint="66"/>
          </w:tcPr>
          <w:p w:rsidR="006A63CE" w:rsidRPr="007722E8" w:rsidRDefault="006A63CE" w:rsidP="00C82EC6">
            <w:pPr>
              <w:rPr>
                <w:rFonts w:ascii="Arial Narrow" w:hAnsi="Arial Narrow"/>
                <w:color w:val="0000FF"/>
              </w:rPr>
            </w:pPr>
          </w:p>
        </w:tc>
      </w:tr>
    </w:tbl>
    <w:p w:rsidR="00475DF2" w:rsidRPr="007722E8" w:rsidRDefault="00475DF2" w:rsidP="00475DF2">
      <w:pPr>
        <w:pStyle w:val="StyleHeading1ArialNarrow"/>
        <w:numPr>
          <w:ilvl w:val="0"/>
          <w:numId w:val="0"/>
        </w:numPr>
        <w:rPr>
          <w:lang w:val="en-GB"/>
        </w:rPr>
      </w:pPr>
    </w:p>
    <w:p w:rsidR="00597144" w:rsidRPr="007722E8" w:rsidRDefault="00597144" w:rsidP="00FA7D07">
      <w:pPr>
        <w:pStyle w:val="StyleHeading1ArialNarrow"/>
        <w:numPr>
          <w:ilvl w:val="0"/>
          <w:numId w:val="0"/>
        </w:numPr>
        <w:rPr>
          <w:sz w:val="24"/>
          <w:szCs w:val="24"/>
        </w:rPr>
      </w:pPr>
    </w:p>
    <w:p w:rsidR="007722E8" w:rsidRDefault="00BC1CEC" w:rsidP="007722E8">
      <w:pPr>
        <w:pStyle w:val="StyleHeading1ArialNarrow"/>
        <w:numPr>
          <w:numberingChange w:id="10" w:author="Revanth Tondapu" w:date="2013-01-08T19:17:00Z" w:original="%1:4:0:."/>
        </w:numPr>
        <w:rPr>
          <w:lang w:val="en-GB"/>
        </w:rPr>
      </w:pPr>
      <w:bookmarkStart w:id="11" w:name="_Toc109035338"/>
      <w:bookmarkStart w:id="12" w:name="_Toc534792880"/>
      <w:bookmarkStart w:id="13" w:name="_Toc219291999"/>
      <w:r w:rsidRPr="007722E8">
        <w:rPr>
          <w:lang w:val="en-GB"/>
        </w:rPr>
        <w:t>System Functionality</w:t>
      </w:r>
      <w:bookmarkEnd w:id="11"/>
      <w:bookmarkEnd w:id="12"/>
      <w:bookmarkEnd w:id="13"/>
    </w:p>
    <w:p w:rsidR="007722E8" w:rsidRPr="007722E8" w:rsidRDefault="00BC1CEC" w:rsidP="007722E8">
      <w:pPr>
        <w:pStyle w:val="StyleHeading2ArialNarrow"/>
        <w:numPr>
          <w:numberingChange w:id="14" w:author="Revanth Tondapu" w:date="2013-01-08T19:17:00Z" w:original="%1:4:0:.%2:1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15" w:name="_Toc219292000"/>
      <w:r w:rsidRPr="007722E8">
        <w:rPr>
          <w:lang w:val="en-GB"/>
        </w:rPr>
        <w:t>YDP</w:t>
      </w:r>
      <w:r w:rsidR="006A63CE">
        <w:rPr>
          <w:lang w:val="en-GB"/>
        </w:rPr>
        <w:t xml:space="preserve"> Login</w:t>
      </w:r>
      <w:r w:rsidR="0093583B" w:rsidRPr="007722E8">
        <w:t>&lt;</w:t>
      </w:r>
      <w:r w:rsidRPr="007722E8">
        <w:t>Approved</w:t>
      </w:r>
      <w:r w:rsidR="0093583B" w:rsidRPr="007722E8">
        <w:t>&gt;</w:t>
      </w:r>
      <w:bookmarkStart w:id="16" w:name="_Toc109035340"/>
      <w:bookmarkEnd w:id="15"/>
    </w:p>
    <w:p w:rsidR="00BC1CEC" w:rsidRPr="007722E8" w:rsidRDefault="00BC1CEC" w:rsidP="007722E8">
      <w:pPr>
        <w:pStyle w:val="StyleHeading3ArialNarrow16ptBlackChar"/>
        <w:numPr>
          <w:numberingChange w:id="17" w:author="Revanth Tondapu" w:date="2013-01-08T19:17:00Z" w:original="%1:4:0:.%2:1:0:.%3:1:0:"/>
        </w:numPr>
        <w:tabs>
          <w:tab w:val="clear" w:pos="0"/>
          <w:tab w:val="num" w:pos="1440"/>
        </w:tabs>
        <w:ind w:left="1440"/>
        <w:rPr>
          <w:rFonts w:cs="Times New Roman"/>
          <w:lang w:val="en-GB"/>
        </w:rPr>
      </w:pPr>
      <w:bookmarkStart w:id="18" w:name="_Toc219292001"/>
      <w:r w:rsidRPr="007722E8">
        <w:rPr>
          <w:lang w:val="en-GB"/>
        </w:rPr>
        <w:t xml:space="preserve">YDP </w:t>
      </w:r>
      <w:r w:rsidR="006A63CE">
        <w:rPr>
          <w:lang w:val="en-GB"/>
        </w:rPr>
        <w:t xml:space="preserve">Login </w:t>
      </w:r>
      <w:r w:rsidRPr="007722E8">
        <w:rPr>
          <w:lang w:val="en-GB"/>
        </w:rPr>
        <w:t>Description</w:t>
      </w:r>
      <w:bookmarkEnd w:id="16"/>
      <w:r w:rsidRPr="007722E8">
        <w:rPr>
          <w:lang w:val="en-GB"/>
        </w:rPr>
        <w:t>:</w:t>
      </w:r>
      <w:bookmarkEnd w:id="18"/>
    </w:p>
    <w:p w:rsidR="00922925" w:rsidRPr="007722E8" w:rsidRDefault="00922925" w:rsidP="007722E8">
      <w:pPr>
        <w:ind w:left="2160"/>
        <w:rPr>
          <w:rFonts w:ascii="Arial Narrow" w:hAnsi="Arial Narrow"/>
          <w:b/>
          <w:sz w:val="24"/>
        </w:rPr>
      </w:pPr>
      <w:bookmarkStart w:id="19" w:name="_Toc343475350"/>
      <w:r w:rsidRPr="007722E8">
        <w:rPr>
          <w:rFonts w:ascii="Arial Narrow" w:hAnsi="Arial Narrow"/>
          <w:sz w:val="24"/>
        </w:rPr>
        <w:t xml:space="preserve">YDP mobile application is used by only YDP </w:t>
      </w:r>
      <w:r w:rsidR="006A63CE">
        <w:rPr>
          <w:rFonts w:ascii="Arial Narrow" w:hAnsi="Arial Narrow"/>
          <w:sz w:val="24"/>
        </w:rPr>
        <w:t>account</w:t>
      </w:r>
      <w:r w:rsidRPr="007722E8">
        <w:rPr>
          <w:rFonts w:ascii="Arial Narrow" w:hAnsi="Arial Narrow"/>
          <w:sz w:val="24"/>
        </w:rPr>
        <w:t>holders because YDP app requires username and password of YDP</w:t>
      </w:r>
      <w:r w:rsidR="006A63CE">
        <w:rPr>
          <w:rFonts w:ascii="Arial Narrow" w:hAnsi="Arial Narrow"/>
          <w:sz w:val="24"/>
        </w:rPr>
        <w:t>.</w:t>
      </w:r>
      <w:r w:rsidRPr="007722E8">
        <w:rPr>
          <w:rFonts w:ascii="Arial Narrow" w:hAnsi="Arial Narrow"/>
          <w:sz w:val="24"/>
        </w:rPr>
        <w:t xml:space="preserve"> So only YDP </w:t>
      </w:r>
      <w:r w:rsidR="006A63CE">
        <w:rPr>
          <w:rFonts w:ascii="Arial Narrow" w:hAnsi="Arial Narrow"/>
          <w:sz w:val="24"/>
        </w:rPr>
        <w:t>account</w:t>
      </w:r>
      <w:r w:rsidRPr="007722E8">
        <w:rPr>
          <w:rFonts w:ascii="Arial Narrow" w:hAnsi="Arial Narrow"/>
          <w:sz w:val="24"/>
        </w:rPr>
        <w:t xml:space="preserve">holder can </w:t>
      </w:r>
      <w:r w:rsidR="007D6638">
        <w:rPr>
          <w:rFonts w:ascii="Arial Narrow" w:hAnsi="Arial Narrow"/>
          <w:sz w:val="24"/>
        </w:rPr>
        <w:t>get access into Care plan</w:t>
      </w:r>
      <w:r w:rsidRPr="007722E8">
        <w:rPr>
          <w:rFonts w:ascii="Arial Narrow" w:hAnsi="Arial Narrow"/>
          <w:sz w:val="24"/>
        </w:rPr>
        <w:t>.</w:t>
      </w:r>
      <w:bookmarkEnd w:id="19"/>
    </w:p>
    <w:p w:rsidR="007D6638" w:rsidRDefault="00922925" w:rsidP="007722E8">
      <w:pPr>
        <w:ind w:left="2160"/>
        <w:rPr>
          <w:rFonts w:ascii="Arial Narrow" w:hAnsi="Arial Narrow"/>
          <w:sz w:val="24"/>
        </w:rPr>
      </w:pPr>
      <w:bookmarkStart w:id="20" w:name="_Toc343475351"/>
      <w:r w:rsidRPr="007722E8">
        <w:rPr>
          <w:rFonts w:ascii="Arial Narrow" w:hAnsi="Arial Narrow"/>
          <w:sz w:val="24"/>
        </w:rPr>
        <w:t xml:space="preserve">There are two ways to login </w:t>
      </w:r>
      <w:r w:rsidR="007D6638">
        <w:rPr>
          <w:rFonts w:ascii="Arial Narrow" w:hAnsi="Arial Narrow"/>
          <w:sz w:val="24"/>
        </w:rPr>
        <w:t>using the</w:t>
      </w:r>
      <w:r w:rsidRPr="007722E8">
        <w:rPr>
          <w:rFonts w:ascii="Arial Narrow" w:hAnsi="Arial Narrow"/>
          <w:sz w:val="24"/>
        </w:rPr>
        <w:t xml:space="preserve"> app</w:t>
      </w:r>
      <w:r w:rsidR="007D6638">
        <w:rPr>
          <w:rFonts w:ascii="Arial Narrow" w:hAnsi="Arial Narrow"/>
          <w:sz w:val="24"/>
        </w:rPr>
        <w:t>:</w:t>
      </w:r>
    </w:p>
    <w:p w:rsidR="00B50CBB" w:rsidRDefault="007D663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</w:t>
      </w:r>
      <w:r w:rsidR="004326B3" w:rsidRPr="007722E8">
        <w:rPr>
          <w:rFonts w:ascii="Arial Narrow" w:hAnsi="Arial Narrow"/>
          <w:sz w:val="24"/>
        </w:rPr>
        <w:t>ne</w:t>
      </w:r>
      <w:r>
        <w:rPr>
          <w:rFonts w:ascii="Arial Narrow" w:hAnsi="Arial Narrow"/>
          <w:sz w:val="24"/>
        </w:rPr>
        <w:t>,</w:t>
      </w:r>
      <w:r w:rsidR="00922925" w:rsidRPr="007722E8">
        <w:rPr>
          <w:rFonts w:ascii="Arial Narrow" w:hAnsi="Arial Narrow"/>
          <w:sz w:val="24"/>
        </w:rPr>
        <w:t xml:space="preserve"> by using username and password of YDP</w:t>
      </w:r>
      <w:r w:rsidR="006A63CE">
        <w:rPr>
          <w:rFonts w:ascii="Arial Narrow" w:hAnsi="Arial Narrow"/>
          <w:sz w:val="24"/>
        </w:rPr>
        <w:t>account</w:t>
      </w:r>
      <w:r w:rsidR="00922925" w:rsidRPr="007722E8">
        <w:rPr>
          <w:rFonts w:ascii="Arial Narrow" w:hAnsi="Arial Narrow"/>
          <w:sz w:val="24"/>
        </w:rPr>
        <w:t xml:space="preserve">. </w:t>
      </w:r>
      <w:r w:rsidR="004326B3" w:rsidRPr="007722E8">
        <w:rPr>
          <w:rFonts w:ascii="Arial Narrow" w:hAnsi="Arial Narrow"/>
          <w:sz w:val="24"/>
        </w:rPr>
        <w:t xml:space="preserve">Whenever login button is </w:t>
      </w:r>
      <w:r>
        <w:rPr>
          <w:rFonts w:ascii="Arial Narrow" w:hAnsi="Arial Narrow"/>
          <w:sz w:val="24"/>
        </w:rPr>
        <w:t>clicked</w:t>
      </w:r>
      <w:r w:rsidR="004326B3" w:rsidRPr="007722E8">
        <w:rPr>
          <w:rFonts w:ascii="Arial Narrow" w:hAnsi="Arial Narrow"/>
          <w:sz w:val="24"/>
        </w:rPr>
        <w:t>after entering</w:t>
      </w:r>
      <w:r w:rsidR="00922925" w:rsidRPr="007722E8">
        <w:rPr>
          <w:rFonts w:ascii="Arial Narrow" w:hAnsi="Arial Narrow"/>
          <w:sz w:val="24"/>
        </w:rPr>
        <w:t xml:space="preserve">username and </w:t>
      </w:r>
      <w:r w:rsidR="004326B3" w:rsidRPr="007722E8">
        <w:rPr>
          <w:rFonts w:ascii="Arial Narrow" w:hAnsi="Arial Narrow"/>
          <w:sz w:val="24"/>
        </w:rPr>
        <w:t xml:space="preserve">password then application gives access to use YDP </w:t>
      </w:r>
      <w:r>
        <w:rPr>
          <w:rFonts w:ascii="Arial Narrow" w:hAnsi="Arial Narrow"/>
          <w:sz w:val="24"/>
        </w:rPr>
        <w:t>Care plan</w:t>
      </w:r>
      <w:r w:rsidR="004326B3" w:rsidRPr="007722E8">
        <w:rPr>
          <w:rFonts w:ascii="Arial Narrow" w:hAnsi="Arial Narrow"/>
          <w:sz w:val="24"/>
        </w:rPr>
        <w:t xml:space="preserve">. There is logout button on user interface screen_2, which is used to </w:t>
      </w:r>
      <w:r>
        <w:rPr>
          <w:rFonts w:ascii="Arial Narrow" w:hAnsi="Arial Narrow"/>
          <w:sz w:val="24"/>
        </w:rPr>
        <w:t>navigate</w:t>
      </w:r>
      <w:r w:rsidR="004326B3" w:rsidRPr="007722E8">
        <w:rPr>
          <w:rFonts w:ascii="Arial Narrow" w:hAnsi="Arial Narrow"/>
          <w:sz w:val="24"/>
        </w:rPr>
        <w:t>back to login screen.</w:t>
      </w:r>
    </w:p>
    <w:p w:rsidR="00B50CBB" w:rsidRDefault="007D6638">
      <w:pPr>
        <w:ind w:left="2160" w:firstLine="720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 xml:space="preserve">Second,by using QR code scanning </w:t>
      </w:r>
      <w:r w:rsidR="004326B3" w:rsidRPr="007722E8">
        <w:rPr>
          <w:rFonts w:ascii="Arial Narrow" w:hAnsi="Arial Narrow"/>
          <w:sz w:val="24"/>
        </w:rPr>
        <w:t xml:space="preserve">to login </w:t>
      </w:r>
      <w:r>
        <w:rPr>
          <w:rFonts w:ascii="Arial Narrow" w:hAnsi="Arial Narrow"/>
          <w:sz w:val="24"/>
        </w:rPr>
        <w:t xml:space="preserve">in </w:t>
      </w:r>
      <w:r w:rsidR="004326B3" w:rsidRPr="007722E8">
        <w:rPr>
          <w:rFonts w:ascii="Arial Narrow" w:hAnsi="Arial Narrow"/>
          <w:sz w:val="24"/>
        </w:rPr>
        <w:t xml:space="preserve">to </w:t>
      </w:r>
      <w:r>
        <w:rPr>
          <w:rFonts w:ascii="Arial Narrow" w:hAnsi="Arial Narrow"/>
          <w:sz w:val="24"/>
        </w:rPr>
        <w:t xml:space="preserve">the </w:t>
      </w:r>
      <w:r w:rsidR="004326B3" w:rsidRPr="007722E8">
        <w:rPr>
          <w:rFonts w:ascii="Arial Narrow" w:hAnsi="Arial Narrow"/>
          <w:sz w:val="24"/>
        </w:rPr>
        <w:t>application.</w:t>
      </w:r>
      <w:bookmarkEnd w:id="20"/>
    </w:p>
    <w:p w:rsidR="004326B3" w:rsidRPr="007722E8" w:rsidRDefault="004326B3" w:rsidP="007722E8">
      <w:pPr>
        <w:ind w:left="2160"/>
        <w:rPr>
          <w:rFonts w:ascii="Arial Narrow" w:hAnsi="Arial Narrow"/>
          <w:b/>
          <w:sz w:val="24"/>
        </w:rPr>
      </w:pPr>
      <w:bookmarkStart w:id="21" w:name="_Toc343475352"/>
      <w:r w:rsidRPr="007722E8">
        <w:rPr>
          <w:rFonts w:ascii="Arial Narrow" w:hAnsi="Arial Narrow"/>
          <w:b/>
          <w:sz w:val="24"/>
        </w:rPr>
        <w:t>Functionality:</w:t>
      </w:r>
      <w:bookmarkEnd w:id="21"/>
    </w:p>
    <w:p w:rsidR="004326B3" w:rsidRPr="007722E8" w:rsidRDefault="004326B3" w:rsidP="007722E8">
      <w:pPr>
        <w:pStyle w:val="ListParagraph"/>
        <w:numPr>
          <w:ilvl w:val="0"/>
          <w:numId w:val="6"/>
          <w:numberingChange w:id="22" w:author="Revanth Tondapu" w:date="2013-01-08T19:17:00Z" w:original=""/>
        </w:numPr>
        <w:ind w:left="2880"/>
        <w:rPr>
          <w:rFonts w:ascii="Arial Narrow" w:hAnsi="Arial Narrow"/>
          <w:sz w:val="24"/>
        </w:rPr>
      </w:pPr>
      <w:bookmarkStart w:id="23" w:name="_Toc343475353"/>
      <w:r w:rsidRPr="007722E8">
        <w:rPr>
          <w:rFonts w:ascii="Arial Narrow" w:hAnsi="Arial Narrow"/>
          <w:sz w:val="24"/>
        </w:rPr>
        <w:t>Login into YDP</w:t>
      </w:r>
      <w:r w:rsidR="00475DF2" w:rsidRPr="007722E8">
        <w:rPr>
          <w:rFonts w:ascii="Arial Narrow" w:hAnsi="Arial Narrow"/>
          <w:sz w:val="24"/>
        </w:rPr>
        <w:t>,</w:t>
      </w:r>
      <w:r w:rsidRPr="007722E8">
        <w:rPr>
          <w:rFonts w:ascii="Arial Narrow" w:hAnsi="Arial Narrow"/>
          <w:sz w:val="24"/>
        </w:rPr>
        <w:t xml:space="preserve"> is home screen in YDP application.</w:t>
      </w:r>
      <w:bookmarkEnd w:id="23"/>
    </w:p>
    <w:p w:rsidR="009B780C" w:rsidRDefault="00475DF2" w:rsidP="007722E8">
      <w:pPr>
        <w:pStyle w:val="ListParagraph"/>
        <w:numPr>
          <w:ilvl w:val="0"/>
          <w:numId w:val="6"/>
          <w:numberingChange w:id="24" w:author="Revanth Tondapu" w:date="2013-01-08T19:17:00Z" w:original=""/>
        </w:numPr>
        <w:ind w:left="2880"/>
        <w:rPr>
          <w:rFonts w:ascii="Arial Narrow" w:hAnsi="Arial Narrow"/>
          <w:sz w:val="24"/>
        </w:rPr>
      </w:pPr>
      <w:bookmarkStart w:id="25" w:name="_Toc343475354"/>
      <w:r w:rsidRPr="007722E8">
        <w:rPr>
          <w:rFonts w:ascii="Arial Narrow" w:hAnsi="Arial Narrow"/>
          <w:sz w:val="24"/>
        </w:rPr>
        <w:t>It interacts with user interface</w:t>
      </w:r>
      <w:r w:rsidR="007D6638">
        <w:rPr>
          <w:rFonts w:ascii="Arial Narrow" w:hAnsi="Arial Narrow"/>
          <w:sz w:val="24"/>
        </w:rPr>
        <w:t xml:space="preserve"> of YDP home screen</w:t>
      </w:r>
      <w:r w:rsidRPr="007722E8">
        <w:rPr>
          <w:rFonts w:ascii="Arial Narrow" w:hAnsi="Arial Narrow"/>
          <w:sz w:val="24"/>
        </w:rPr>
        <w:t>.</w:t>
      </w:r>
      <w:bookmarkEnd w:id="25"/>
    </w:p>
    <w:p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9B780C" w:rsidRDefault="009B780C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475DF2" w:rsidRPr="007722E8" w:rsidRDefault="00475DF2" w:rsidP="009B780C">
      <w:pPr>
        <w:pStyle w:val="ListParagraph"/>
        <w:ind w:left="2880"/>
        <w:rPr>
          <w:rFonts w:ascii="Arial Narrow" w:hAnsi="Arial Narrow"/>
          <w:sz w:val="24"/>
        </w:rPr>
      </w:pPr>
    </w:p>
    <w:p w:rsidR="007D6638" w:rsidRDefault="007D6638">
      <w:pPr>
        <w:rPr>
          <w:rFonts w:ascii="Arial Narrow" w:eastAsia="Times New Roman" w:hAnsi="Arial Narrow" w:cs="Arial"/>
          <w:b/>
          <w:bCs/>
          <w:color w:val="000000"/>
          <w:sz w:val="28"/>
          <w:szCs w:val="26"/>
          <w:lang w:val="en-GB"/>
        </w:rPr>
      </w:pPr>
      <w:bookmarkStart w:id="26" w:name="_Toc109035341"/>
      <w:r>
        <w:rPr>
          <w:lang w:val="en-GB"/>
        </w:rPr>
        <w:br w:type="page"/>
      </w:r>
    </w:p>
    <w:p w:rsidR="009B780C" w:rsidRPr="009B780C" w:rsidRDefault="00475DF2" w:rsidP="009B780C">
      <w:pPr>
        <w:pStyle w:val="StyleHeading3ArialNarrow16ptBlackChar"/>
        <w:numPr>
          <w:numberingChange w:id="27" w:author="Revanth Tondapu" w:date="2013-01-08T19:17:00Z" w:original="%1:4:0:.%2:1:0:.%3:2:0:"/>
        </w:numPr>
        <w:tabs>
          <w:tab w:val="clear" w:pos="0"/>
          <w:tab w:val="num" w:pos="1440"/>
        </w:tabs>
        <w:ind w:left="1440"/>
        <w:rPr>
          <w:b w:val="0"/>
          <w:color w:val="auto"/>
          <w:sz w:val="32"/>
          <w:szCs w:val="32"/>
        </w:rPr>
      </w:pPr>
      <w:bookmarkStart w:id="28" w:name="_Toc219292002"/>
      <w:r w:rsidRPr="007722E8">
        <w:rPr>
          <w:lang w:val="en-GB"/>
        </w:rPr>
        <w:lastRenderedPageBreak/>
        <w:t>User Interface</w:t>
      </w:r>
      <w:bookmarkEnd w:id="26"/>
      <w:bookmarkEnd w:id="28"/>
    </w:p>
    <w:p w:rsidR="00475DF2" w:rsidRPr="009B780C" w:rsidRDefault="007D6638" w:rsidP="009B780C">
      <w:pPr>
        <w:pStyle w:val="Heading4"/>
        <w:numPr>
          <w:numberingChange w:id="29" w:author="Revanth Tondapu" w:date="2013-01-08T19:17:00Z" w:original="%1:4:0:.%2:1:0:.%3:2:0:.%4:1:0:"/>
        </w:numPr>
        <w:tabs>
          <w:tab w:val="left" w:pos="2520"/>
        </w:tabs>
        <w:ind w:left="1980" w:firstLine="0"/>
        <w:rPr>
          <w:sz w:val="32"/>
          <w:szCs w:val="32"/>
        </w:rPr>
      </w:pPr>
      <w:bookmarkStart w:id="30" w:name="_IPhone_User_Interface"/>
      <w:bookmarkEnd w:id="30"/>
      <w:r>
        <w:t>iPh</w:t>
      </w:r>
      <w:r w:rsidR="007F3977">
        <w:t>one</w:t>
      </w:r>
      <w:r w:rsidR="009B780C">
        <w:t xml:space="preserve"> User Interface</w:t>
      </w:r>
    </w:p>
    <w:p w:rsidR="009B780C" w:rsidRDefault="009B780C" w:rsidP="009B780C">
      <w:pPr>
        <w:ind w:left="2880"/>
      </w:pPr>
    </w:p>
    <w:p w:rsidR="00475DF2" w:rsidRPr="007722E8" w:rsidRDefault="00B20891" w:rsidP="009B780C">
      <w:pPr>
        <w:ind w:left="2880"/>
      </w:pPr>
      <w:r>
        <w:rPr>
          <w:noProof/>
        </w:rPr>
        <w:drawing>
          <wp:inline distT="0" distB="0" distL="0" distR="0">
            <wp:extent cx="3395133" cy="50927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33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638" w:rsidRDefault="007D6638">
      <w:pPr>
        <w:rPr>
          <w:rFonts w:ascii="Arial Narrow" w:eastAsia="Times New Roman" w:hAnsi="Arial Narrow" w:cs="Times New Roman"/>
          <w:b/>
          <w:bCs/>
          <w:sz w:val="24"/>
          <w:szCs w:val="28"/>
        </w:rPr>
      </w:pPr>
      <w:bookmarkStart w:id="31" w:name="_Android_User_Interface"/>
      <w:bookmarkEnd w:id="31"/>
      <w:r>
        <w:br w:type="page"/>
      </w:r>
    </w:p>
    <w:p w:rsidR="00475DF2" w:rsidRPr="007722E8" w:rsidRDefault="009B780C" w:rsidP="009B780C">
      <w:pPr>
        <w:pStyle w:val="Heading4"/>
        <w:numPr>
          <w:numberingChange w:id="32" w:author="Revanth Tondapu" w:date="2013-01-08T19:17:00Z" w:original="%1:4:0:.%2:1:0:.%3:2:0:.%4:2:0:"/>
        </w:numPr>
        <w:tabs>
          <w:tab w:val="left" w:pos="2520"/>
        </w:tabs>
        <w:ind w:left="1980" w:firstLine="0"/>
      </w:pPr>
      <w:r>
        <w:lastRenderedPageBreak/>
        <w:t>Android User Interface</w:t>
      </w:r>
    </w:p>
    <w:p w:rsidR="00475DF2" w:rsidRPr="007722E8" w:rsidRDefault="00475DF2" w:rsidP="003C7B3B">
      <w:pPr>
        <w:ind w:left="2880"/>
      </w:pPr>
    </w:p>
    <w:p w:rsidR="00475DF2" w:rsidRPr="007722E8" w:rsidRDefault="00475DF2" w:rsidP="009B780C"/>
    <w:p w:rsidR="00475DF2" w:rsidRPr="007722E8" w:rsidRDefault="00F220EE" w:rsidP="0093583B">
      <w:pPr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w:drawing>
          <wp:inline distT="0" distB="0" distL="0" distR="0">
            <wp:extent cx="3517900" cy="5294265"/>
            <wp:effectExtent l="0" t="0" r="0" b="0"/>
            <wp:docPr id="2" name="Picture 1" descr="D:\Alakinfotech\Data\screen shot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akinfotech\Data\screen shot\homep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29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</w:p>
    <w:p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</w:p>
    <w:p w:rsidR="00475DF2" w:rsidRPr="007722E8" w:rsidRDefault="00475DF2" w:rsidP="00475DF2">
      <w:pPr>
        <w:pStyle w:val="StyleHeading3ArialNarrow16ptBlackChar"/>
        <w:numPr>
          <w:ilvl w:val="0"/>
          <w:numId w:val="0"/>
        </w:numPr>
        <w:rPr>
          <w:b w:val="0"/>
          <w:color w:val="auto"/>
          <w:sz w:val="24"/>
          <w:szCs w:val="24"/>
        </w:rPr>
      </w:pPr>
    </w:p>
    <w:p w:rsidR="007D6638" w:rsidRDefault="007D6638">
      <w:pPr>
        <w:rPr>
          <w:rFonts w:ascii="Arial Narrow" w:eastAsia="Times New Roman" w:hAnsi="Arial Narrow" w:cs="Arial"/>
          <w:b/>
          <w:bCs/>
          <w:color w:val="000000"/>
          <w:sz w:val="28"/>
          <w:szCs w:val="26"/>
          <w:lang w:val="en-GB"/>
        </w:rPr>
      </w:pPr>
      <w:bookmarkStart w:id="33" w:name="_Toc109035342"/>
      <w:r>
        <w:rPr>
          <w:lang w:val="en-GB"/>
        </w:rPr>
        <w:br w:type="page"/>
      </w:r>
    </w:p>
    <w:p w:rsidR="00475DF2" w:rsidRPr="007722E8" w:rsidRDefault="00475DF2" w:rsidP="007722E8">
      <w:pPr>
        <w:pStyle w:val="StyleHeading3ArialNarrow16ptBlackChar"/>
        <w:numPr>
          <w:numberingChange w:id="34" w:author="Revanth Tondapu" w:date="2013-01-08T19:17:00Z" w:original="%1:4:0:.%2:1:0:.%3:3:0:"/>
        </w:numPr>
        <w:tabs>
          <w:tab w:val="clear" w:pos="0"/>
          <w:tab w:val="num" w:pos="1440"/>
        </w:tabs>
        <w:ind w:left="1440"/>
        <w:rPr>
          <w:lang w:val="en-GB"/>
        </w:rPr>
      </w:pPr>
      <w:bookmarkStart w:id="35" w:name="_Toc219292003"/>
      <w:r w:rsidRPr="007722E8">
        <w:rPr>
          <w:lang w:val="en-GB"/>
        </w:rPr>
        <w:lastRenderedPageBreak/>
        <w:t>Impact Analysis</w:t>
      </w:r>
      <w:bookmarkEnd w:id="33"/>
      <w:bookmarkEnd w:id="35"/>
    </w:p>
    <w:p w:rsidR="00475DF2" w:rsidRPr="007722E8" w:rsidRDefault="00475DF2" w:rsidP="0093583B">
      <w:pPr>
        <w:ind w:left="1440"/>
        <w:rPr>
          <w:rFonts w:ascii="Arial Narrow" w:hAnsi="Arial Narrow" w:cstheme="minorHAnsi"/>
          <w:b/>
          <w:szCs w:val="28"/>
          <w:lang w:val="en-GB"/>
        </w:rPr>
      </w:pPr>
      <w:r w:rsidRPr="007722E8">
        <w:rPr>
          <w:rFonts w:ascii="Arial Narrow" w:hAnsi="Arial Narrow"/>
          <w:sz w:val="32"/>
          <w:szCs w:val="32"/>
          <w:lang w:val="en-GB"/>
        </w:rPr>
        <w:tab/>
      </w:r>
      <w:bookmarkStart w:id="36" w:name="_Toc343475357"/>
      <w:r w:rsidR="007722E8">
        <w:rPr>
          <w:rFonts w:ascii="Arial Narrow" w:hAnsi="Arial Narrow"/>
          <w:sz w:val="24"/>
        </w:rPr>
        <w:tab/>
      </w:r>
      <w:bookmarkEnd w:id="36"/>
      <w:r w:rsidR="007722E8">
        <w:rPr>
          <w:rFonts w:ascii="Arial Narrow" w:hAnsi="Arial Narrow"/>
          <w:sz w:val="24"/>
        </w:rPr>
        <w:t>NA</w:t>
      </w:r>
    </w:p>
    <w:p w:rsidR="00475DF2" w:rsidRPr="007722E8" w:rsidRDefault="00475DF2" w:rsidP="007722E8">
      <w:pPr>
        <w:pStyle w:val="StyleHeading3ArialNarrow16ptBlackChar"/>
        <w:numPr>
          <w:numberingChange w:id="37" w:author="Revanth Tondapu" w:date="2013-01-08T19:17:00Z" w:original="%1:4:0:.%2:1:0:.%3:4:0:"/>
        </w:numPr>
        <w:tabs>
          <w:tab w:val="clear" w:pos="0"/>
          <w:tab w:val="num" w:pos="1440"/>
        </w:tabs>
        <w:ind w:left="1440"/>
        <w:rPr>
          <w:lang w:val="en-GB"/>
        </w:rPr>
      </w:pPr>
      <w:bookmarkStart w:id="38" w:name="_Toc109035343"/>
      <w:bookmarkStart w:id="39" w:name="_Toc219292004"/>
      <w:r w:rsidRPr="007722E8">
        <w:rPr>
          <w:lang w:val="en-GB"/>
        </w:rPr>
        <w:t>Additional Points on Testing</w:t>
      </w:r>
      <w:bookmarkEnd w:id="38"/>
      <w:bookmarkEnd w:id="39"/>
    </w:p>
    <w:p w:rsidR="00475DF2" w:rsidRPr="007722E8" w:rsidRDefault="00475DF2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bookmarkStart w:id="40" w:name="_Toc343475359"/>
      <w:r w:rsidR="007722E8">
        <w:rPr>
          <w:rFonts w:ascii="Arial Narrow" w:hAnsi="Arial Narrow"/>
          <w:sz w:val="24"/>
        </w:rPr>
        <w:tab/>
      </w:r>
      <w:bookmarkEnd w:id="40"/>
      <w:r w:rsidR="007722E8">
        <w:rPr>
          <w:rFonts w:ascii="Arial Narrow" w:hAnsi="Arial Narrow"/>
          <w:sz w:val="24"/>
        </w:rPr>
        <w:t>NA</w:t>
      </w:r>
    </w:p>
    <w:p w:rsidR="005C7971" w:rsidRPr="007722E8" w:rsidRDefault="005C7971" w:rsidP="007722E8">
      <w:pPr>
        <w:pStyle w:val="StyleHeading3ArialNarrow16ptBlackChar"/>
        <w:numPr>
          <w:numberingChange w:id="41" w:author="Revanth Tondapu" w:date="2013-01-08T19:17:00Z" w:original="%1:4:0:.%2:1:0:.%3:5:0:"/>
        </w:numPr>
        <w:tabs>
          <w:tab w:val="clear" w:pos="0"/>
          <w:tab w:val="num" w:pos="1440"/>
        </w:tabs>
        <w:ind w:left="1440"/>
        <w:rPr>
          <w:lang w:val="en-GB"/>
        </w:rPr>
      </w:pPr>
      <w:bookmarkStart w:id="42" w:name="_Toc109035344"/>
      <w:bookmarkStart w:id="43" w:name="_Toc219292005"/>
      <w:r w:rsidRPr="007722E8">
        <w:rPr>
          <w:lang w:val="en-GB"/>
        </w:rPr>
        <w:t>Constraints</w:t>
      </w:r>
      <w:bookmarkEnd w:id="42"/>
      <w:bookmarkEnd w:id="43"/>
    </w:p>
    <w:p w:rsidR="005C7971" w:rsidRPr="007722E8" w:rsidRDefault="007722E8" w:rsidP="007722E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5C7971" w:rsidRPr="007722E8" w:rsidRDefault="005C7971" w:rsidP="007722E8">
      <w:pPr>
        <w:pStyle w:val="StyleHeading2ArialNarrow"/>
        <w:numPr>
          <w:numberingChange w:id="44" w:author="Revanth Tondapu" w:date="2013-01-08T19:17:00Z" w:original="%1:4:0:.%2:2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45" w:name="_Toc219292006"/>
      <w:r w:rsidRPr="007722E8">
        <w:rPr>
          <w:lang w:val="en-GB"/>
        </w:rPr>
        <w:t xml:space="preserve">Login YDP </w:t>
      </w:r>
      <w:r w:rsidR="00512B06" w:rsidRPr="007722E8">
        <w:rPr>
          <w:lang w:val="en-GB"/>
        </w:rPr>
        <w:t xml:space="preserve">using </w:t>
      </w:r>
      <w:r w:rsidR="006A63CE">
        <w:rPr>
          <w:lang w:val="en-GB"/>
        </w:rPr>
        <w:t>QR-Code</w:t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45"/>
    </w:p>
    <w:p w:rsidR="006A314A" w:rsidRPr="007722E8" w:rsidRDefault="006A314A" w:rsidP="007722E8">
      <w:pPr>
        <w:pStyle w:val="StyleHeading3ArialNarrow16ptBlackChar"/>
        <w:numPr>
          <w:numberingChange w:id="46" w:author="Revanth Tondapu" w:date="2013-01-08T19:17:00Z" w:original="%1:4:0:.%2:2:0:.%3:1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47" w:name="_Toc219292007"/>
      <w:r w:rsidRPr="007722E8">
        <w:rPr>
          <w:bCs w:val="0"/>
          <w:lang w:val="en-GB"/>
        </w:rPr>
        <w:t xml:space="preserve">Login into YDP using </w:t>
      </w:r>
      <w:r w:rsidR="006A63CE">
        <w:rPr>
          <w:bCs w:val="0"/>
          <w:lang w:val="en-GB"/>
        </w:rPr>
        <w:t>QR-</w:t>
      </w:r>
      <w:r w:rsidR="007F3977">
        <w:rPr>
          <w:bCs w:val="0"/>
          <w:lang w:val="en-GB"/>
        </w:rPr>
        <w:t>Code</w:t>
      </w:r>
      <w:r w:rsidR="007F3977" w:rsidRPr="007722E8">
        <w:rPr>
          <w:bCs w:val="0"/>
          <w:lang w:val="en-GB"/>
        </w:rPr>
        <w:t xml:space="preserve"> Description</w:t>
      </w:r>
      <w:r w:rsidRPr="007722E8">
        <w:rPr>
          <w:bCs w:val="0"/>
          <w:lang w:val="en-GB"/>
        </w:rPr>
        <w:t>:</w:t>
      </w:r>
      <w:bookmarkEnd w:id="47"/>
    </w:p>
    <w:p w:rsidR="00512B06" w:rsidRPr="007722E8" w:rsidRDefault="006A63CE" w:rsidP="0093583B">
      <w:pPr>
        <w:ind w:left="1440"/>
        <w:rPr>
          <w:rFonts w:ascii="Arial Narrow" w:hAnsi="Arial Narrow"/>
          <w:sz w:val="24"/>
        </w:rPr>
      </w:pPr>
      <w:bookmarkStart w:id="48" w:name="_Toc343475364"/>
      <w:r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isa</w:t>
      </w:r>
      <w:r w:rsidR="003C0A9A">
        <w:rPr>
          <w:rFonts w:ascii="Arial Narrow" w:hAnsi="Arial Narrow"/>
          <w:sz w:val="24"/>
        </w:rPr>
        <w:t>way to represent data in a image format.</w:t>
      </w:r>
      <w:bookmarkEnd w:id="48"/>
    </w:p>
    <w:p w:rsidR="005C7971" w:rsidRPr="007722E8" w:rsidRDefault="003C0A9A" w:rsidP="0093583B">
      <w:pPr>
        <w:ind w:left="1440"/>
        <w:rPr>
          <w:rFonts w:ascii="Arial Narrow" w:hAnsi="Arial Narrow"/>
          <w:sz w:val="24"/>
        </w:rPr>
      </w:pPr>
      <w:bookmarkStart w:id="49" w:name="_Toc343475365"/>
      <w:r>
        <w:rPr>
          <w:rFonts w:ascii="Arial Narrow" w:hAnsi="Arial Narrow"/>
          <w:sz w:val="24"/>
        </w:rPr>
        <w:t>O</w:t>
      </w:r>
      <w:r w:rsidR="00512B06" w:rsidRPr="007722E8">
        <w:rPr>
          <w:rFonts w:ascii="Arial Narrow" w:hAnsi="Arial Narrow"/>
          <w:sz w:val="24"/>
        </w:rPr>
        <w:t>n YDP</w:t>
      </w:r>
      <w:r>
        <w:rPr>
          <w:rFonts w:ascii="Arial Narrow" w:hAnsi="Arial Narrow"/>
          <w:sz w:val="24"/>
        </w:rPr>
        <w:t xml:space="preserve"> QR Card</w:t>
      </w:r>
      <w:r w:rsidR="006A314A" w:rsidRPr="007722E8">
        <w:rPr>
          <w:rFonts w:ascii="Arial Narrow" w:hAnsi="Arial Narrow"/>
          <w:sz w:val="24"/>
        </w:rPr>
        <w:t xml:space="preserve">, </w:t>
      </w:r>
      <w:r w:rsidR="006A63CE"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>
        <w:rPr>
          <w:rFonts w:ascii="Arial Narrow" w:hAnsi="Arial Narrow"/>
          <w:sz w:val="24"/>
        </w:rPr>
        <w:t xml:space="preserve">stores user login data in 128 bit encryption. The app </w:t>
      </w:r>
      <w:r w:rsidR="00512B06" w:rsidRPr="007722E8">
        <w:rPr>
          <w:rFonts w:ascii="Arial Narrow" w:hAnsi="Arial Narrow"/>
          <w:sz w:val="24"/>
        </w:rPr>
        <w:t>scan</w:t>
      </w:r>
      <w:r>
        <w:rPr>
          <w:rFonts w:ascii="Arial Narrow" w:hAnsi="Arial Narrow"/>
          <w:sz w:val="24"/>
        </w:rPr>
        <w:t>s</w:t>
      </w:r>
      <w:r w:rsidR="00512B06" w:rsidRPr="007722E8">
        <w:rPr>
          <w:rFonts w:ascii="Arial Narrow" w:hAnsi="Arial Narrow"/>
          <w:sz w:val="24"/>
        </w:rPr>
        <w:t xml:space="preserve"> the YDP </w:t>
      </w:r>
      <w:r w:rsidR="007F3977" w:rsidRPr="007722E8">
        <w:rPr>
          <w:rFonts w:ascii="Arial Narrow" w:hAnsi="Arial Narrow"/>
          <w:sz w:val="24"/>
        </w:rPr>
        <w:t>code image</w:t>
      </w:r>
      <w:r>
        <w:rPr>
          <w:rFonts w:ascii="Arial Narrow" w:hAnsi="Arial Narrow"/>
          <w:sz w:val="24"/>
        </w:rPr>
        <w:t>, extracts the data, decrypts it and generates</w:t>
      </w:r>
      <w:r w:rsidR="00512B06" w:rsidRPr="007722E8">
        <w:rPr>
          <w:rFonts w:ascii="Arial Narrow" w:hAnsi="Arial Narrow"/>
          <w:sz w:val="24"/>
        </w:rPr>
        <w:t xml:space="preserve"> the user data such as username and password</w:t>
      </w:r>
      <w:r>
        <w:rPr>
          <w:rFonts w:ascii="Arial Narrow" w:hAnsi="Arial Narrow"/>
          <w:sz w:val="24"/>
        </w:rPr>
        <w:t>, uses the information to login in to the system.</w:t>
      </w:r>
      <w:r w:rsidR="00FC3FAF">
        <w:rPr>
          <w:rFonts w:ascii="Arial Narrow" w:hAnsi="Arial Narrow"/>
          <w:sz w:val="24"/>
        </w:rPr>
        <w:t>User can login either way based on his/her choice</w:t>
      </w:r>
      <w:r w:rsidR="006A314A" w:rsidRPr="007722E8">
        <w:rPr>
          <w:rFonts w:ascii="Arial Narrow" w:hAnsi="Arial Narrow"/>
          <w:sz w:val="24"/>
        </w:rPr>
        <w:t xml:space="preserve">. If YDP card is </w:t>
      </w:r>
      <w:r w:rsidR="00FC3FAF">
        <w:rPr>
          <w:rFonts w:ascii="Arial Narrow" w:hAnsi="Arial Narrow"/>
          <w:sz w:val="24"/>
        </w:rPr>
        <w:t>available, they</w:t>
      </w:r>
      <w:r w:rsidR="006A314A" w:rsidRPr="007722E8">
        <w:rPr>
          <w:rFonts w:ascii="Arial Narrow" w:hAnsi="Arial Narrow"/>
          <w:sz w:val="24"/>
        </w:rPr>
        <w:t xml:space="preserve"> can use </w:t>
      </w:r>
      <w:r w:rsidR="006A63CE">
        <w:rPr>
          <w:rFonts w:ascii="Arial Narrow" w:hAnsi="Arial Narrow"/>
          <w:sz w:val="24"/>
        </w:rPr>
        <w:t>QR-</w:t>
      </w:r>
      <w:r w:rsidR="007F3977">
        <w:rPr>
          <w:rFonts w:ascii="Arial Narrow" w:hAnsi="Arial Narrow"/>
          <w:sz w:val="24"/>
        </w:rPr>
        <w:t>Code</w:t>
      </w:r>
      <w:r w:rsidR="007F3977" w:rsidRPr="007722E8">
        <w:rPr>
          <w:rFonts w:ascii="Arial Narrow" w:hAnsi="Arial Narrow"/>
          <w:sz w:val="24"/>
        </w:rPr>
        <w:t xml:space="preserve"> option</w:t>
      </w:r>
      <w:r w:rsidR="006A314A" w:rsidRPr="007722E8">
        <w:rPr>
          <w:rFonts w:ascii="Arial Narrow" w:hAnsi="Arial Narrow"/>
          <w:sz w:val="24"/>
        </w:rPr>
        <w:t xml:space="preserve"> or they can </w:t>
      </w:r>
      <w:bookmarkEnd w:id="49"/>
      <w:r w:rsidR="00FC3FAF">
        <w:rPr>
          <w:rFonts w:ascii="Arial Narrow" w:hAnsi="Arial Narrow"/>
          <w:sz w:val="24"/>
        </w:rPr>
        <w:t>manually login.</w:t>
      </w:r>
    </w:p>
    <w:p w:rsidR="006A314A" w:rsidRPr="007722E8" w:rsidRDefault="006A314A" w:rsidP="0093583B">
      <w:pPr>
        <w:ind w:left="1440"/>
        <w:rPr>
          <w:rFonts w:ascii="Arial Narrow" w:hAnsi="Arial Narrow"/>
          <w:b/>
          <w:sz w:val="24"/>
        </w:rPr>
      </w:pPr>
      <w:bookmarkStart w:id="50" w:name="_Toc343475366"/>
      <w:r w:rsidRPr="007722E8">
        <w:rPr>
          <w:rFonts w:ascii="Arial Narrow" w:hAnsi="Arial Narrow"/>
          <w:b/>
          <w:sz w:val="24"/>
        </w:rPr>
        <w:t>Functionality:</w:t>
      </w:r>
      <w:bookmarkEnd w:id="50"/>
    </w:p>
    <w:p w:rsidR="006A314A" w:rsidRPr="007722E8" w:rsidRDefault="006A314A" w:rsidP="0093583B">
      <w:pPr>
        <w:pStyle w:val="ListParagraph"/>
        <w:numPr>
          <w:ilvl w:val="0"/>
          <w:numId w:val="7"/>
          <w:numberingChange w:id="51" w:author="Revanth Tondapu" w:date="2013-01-08T19:17:00Z" w:original=""/>
        </w:numPr>
        <w:rPr>
          <w:rFonts w:ascii="Arial Narrow" w:hAnsi="Arial Narrow"/>
          <w:sz w:val="24"/>
        </w:rPr>
      </w:pPr>
      <w:bookmarkStart w:id="52" w:name="_Toc343475367"/>
      <w:r w:rsidRPr="007722E8">
        <w:rPr>
          <w:rFonts w:ascii="Arial Narrow" w:hAnsi="Arial Narrow"/>
          <w:sz w:val="24"/>
        </w:rPr>
        <w:t>It relates to the user interface_2.</w:t>
      </w:r>
      <w:bookmarkEnd w:id="52"/>
    </w:p>
    <w:p w:rsidR="006A314A" w:rsidRPr="007722E8" w:rsidRDefault="006A314A" w:rsidP="0093583B">
      <w:pPr>
        <w:pStyle w:val="ListParagraph"/>
        <w:numPr>
          <w:ilvl w:val="0"/>
          <w:numId w:val="7"/>
          <w:numberingChange w:id="53" w:author="Revanth Tondapu" w:date="2013-01-08T19:17:00Z" w:original=""/>
        </w:numPr>
        <w:rPr>
          <w:rFonts w:ascii="Arial Narrow" w:hAnsi="Arial Narrow"/>
          <w:sz w:val="24"/>
        </w:rPr>
      </w:pPr>
      <w:bookmarkStart w:id="54" w:name="_Toc343475368"/>
      <w:r w:rsidRPr="007722E8">
        <w:rPr>
          <w:rFonts w:ascii="Arial Narrow" w:hAnsi="Arial Narrow"/>
          <w:sz w:val="24"/>
        </w:rPr>
        <w:t xml:space="preserve">Application is integrated with the </w:t>
      </w:r>
      <w:r w:rsidR="006A63CE">
        <w:rPr>
          <w:rFonts w:ascii="Arial Narrow" w:hAnsi="Arial Narrow"/>
          <w:sz w:val="24"/>
        </w:rPr>
        <w:t>QR</w:t>
      </w:r>
      <w:r w:rsidRPr="007722E8">
        <w:rPr>
          <w:rFonts w:ascii="Arial Narrow" w:hAnsi="Arial Narrow"/>
          <w:sz w:val="24"/>
        </w:rPr>
        <w:t>code</w:t>
      </w:r>
      <w:r w:rsidR="00146111" w:rsidRPr="007722E8">
        <w:rPr>
          <w:rFonts w:ascii="Arial Narrow" w:hAnsi="Arial Narrow"/>
          <w:sz w:val="24"/>
        </w:rPr>
        <w:t xml:space="preserve"> for bar code image processing</w:t>
      </w:r>
      <w:r w:rsidRPr="007722E8">
        <w:rPr>
          <w:rFonts w:ascii="Arial Narrow" w:hAnsi="Arial Narrow"/>
          <w:sz w:val="24"/>
        </w:rPr>
        <w:t>.</w:t>
      </w:r>
      <w:bookmarkEnd w:id="54"/>
    </w:p>
    <w:p w:rsidR="006A314A" w:rsidRPr="007722E8" w:rsidRDefault="006A314A" w:rsidP="007722E8">
      <w:pPr>
        <w:pStyle w:val="StyleHeading3ArialNarrow16ptBlackChar"/>
        <w:numPr>
          <w:numberingChange w:id="55" w:author="Revanth Tondapu" w:date="2013-01-08T19:17:00Z" w:original="%1:4:0:.%2:2:0:.%3:2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56" w:name="_Toc219292008"/>
      <w:r w:rsidRPr="007722E8">
        <w:rPr>
          <w:bCs w:val="0"/>
          <w:lang w:val="en-GB"/>
        </w:rPr>
        <w:t>User Interface:</w:t>
      </w:r>
      <w:bookmarkEnd w:id="56"/>
    </w:p>
    <w:p w:rsidR="00C62526" w:rsidRDefault="00C62526" w:rsidP="0093583B">
      <w:pPr>
        <w:ind w:left="1440"/>
        <w:rPr>
          <w:rFonts w:ascii="Arial Narrow" w:hAnsi="Arial Narrow"/>
          <w:sz w:val="24"/>
        </w:rPr>
      </w:pPr>
    </w:p>
    <w:p w:rsidR="00C62526" w:rsidRDefault="00B50CBB" w:rsidP="0093583B">
      <w:pPr>
        <w:ind w:left="1440"/>
        <w:rPr>
          <w:rFonts w:ascii="Arial Narrow" w:hAnsi="Arial Narrow"/>
          <w:sz w:val="24"/>
        </w:rPr>
      </w:pPr>
      <w:hyperlink w:anchor="_IPhone_User_Interface" w:history="1">
        <w:r w:rsidR="00C62526" w:rsidRPr="00C62526">
          <w:rPr>
            <w:rStyle w:val="Hyperlink"/>
            <w:rFonts w:ascii="Arial Narrow" w:hAnsi="Arial Narrow"/>
            <w:sz w:val="24"/>
          </w:rPr>
          <w:t>Refer 4.1.2.1 for IPhone user Interface</w:t>
        </w:r>
      </w:hyperlink>
    </w:p>
    <w:p w:rsidR="006A314A" w:rsidRPr="007722E8" w:rsidRDefault="00B50CBB" w:rsidP="0093583B">
      <w:pPr>
        <w:ind w:left="1440"/>
        <w:rPr>
          <w:rFonts w:ascii="Arial Narrow" w:hAnsi="Arial Narrow"/>
          <w:sz w:val="24"/>
        </w:rPr>
      </w:pPr>
      <w:hyperlink w:anchor="_Android_User_Interface" w:history="1">
        <w:r w:rsidR="007A00DD" w:rsidRPr="007A00DD">
          <w:rPr>
            <w:rStyle w:val="Hyperlink"/>
            <w:rFonts w:ascii="Arial Narrow" w:hAnsi="Arial Narrow"/>
            <w:sz w:val="24"/>
          </w:rPr>
          <w:t>Refer 4.1.2.2 for</w:t>
        </w:r>
        <w:r w:rsidR="00C62526">
          <w:rPr>
            <w:rStyle w:val="Hyperlink"/>
            <w:rFonts w:ascii="Arial Narrow" w:hAnsi="Arial Narrow"/>
            <w:sz w:val="24"/>
          </w:rPr>
          <w:t xml:space="preserve"> Android</w:t>
        </w:r>
        <w:r w:rsidR="007A00DD" w:rsidRPr="007A00DD">
          <w:rPr>
            <w:rStyle w:val="Hyperlink"/>
            <w:rFonts w:ascii="Arial Narrow" w:hAnsi="Arial Narrow"/>
            <w:sz w:val="24"/>
          </w:rPr>
          <w:t xml:space="preserve"> userInterface</w:t>
        </w:r>
      </w:hyperlink>
    </w:p>
    <w:p w:rsidR="00475DF2" w:rsidRPr="007722E8" w:rsidRDefault="00475DF2" w:rsidP="00475DF2">
      <w:pPr>
        <w:pStyle w:val="StyleHeading3ArialNarrow16ptBlackChar"/>
        <w:numPr>
          <w:ilvl w:val="0"/>
          <w:numId w:val="0"/>
        </w:numPr>
        <w:rPr>
          <w:b w:val="0"/>
          <w:sz w:val="32"/>
          <w:szCs w:val="32"/>
          <w:lang w:val="en-GB"/>
        </w:rPr>
      </w:pPr>
    </w:p>
    <w:p w:rsidR="00146111" w:rsidRPr="007722E8" w:rsidRDefault="00146111" w:rsidP="007722E8">
      <w:pPr>
        <w:pStyle w:val="StyleHeading3ArialNarrow16ptBlackChar"/>
        <w:numPr>
          <w:numberingChange w:id="57" w:author="Revanth Tondapu" w:date="2013-01-08T19:17:00Z" w:original="%1:4:0:.%2:2:0:.%3:3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58" w:name="_Toc219292009"/>
      <w:r w:rsidRPr="007722E8">
        <w:rPr>
          <w:bCs w:val="0"/>
          <w:lang w:val="en-GB"/>
        </w:rPr>
        <w:t>Impact Analysis</w:t>
      </w:r>
      <w:bookmarkEnd w:id="58"/>
    </w:p>
    <w:p w:rsidR="00146111" w:rsidRPr="007722E8" w:rsidRDefault="00146111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Pr="007722E8">
        <w:rPr>
          <w:rFonts w:ascii="Arial Narrow" w:hAnsi="Arial Narrow"/>
          <w:sz w:val="24"/>
        </w:rPr>
        <w:tab/>
      </w:r>
      <w:r w:rsidR="007722E8">
        <w:rPr>
          <w:rFonts w:ascii="Arial Narrow" w:hAnsi="Arial Narrow"/>
          <w:sz w:val="24"/>
        </w:rPr>
        <w:t>NA</w:t>
      </w:r>
    </w:p>
    <w:p w:rsidR="00146111" w:rsidRPr="007722E8" w:rsidRDefault="00146111" w:rsidP="007722E8">
      <w:pPr>
        <w:pStyle w:val="StyleHeading3ArialNarrow16ptBlackChar"/>
        <w:numPr>
          <w:numberingChange w:id="59" w:author="Revanth Tondapu" w:date="2013-01-08T19:17:00Z" w:original="%1:4:0:.%2:2:0:.%3:4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60" w:name="_Toc219292010"/>
      <w:r w:rsidRPr="007722E8">
        <w:rPr>
          <w:bCs w:val="0"/>
          <w:lang w:val="en-GB"/>
        </w:rPr>
        <w:t>Additional Points on Testing</w:t>
      </w:r>
      <w:bookmarkEnd w:id="60"/>
    </w:p>
    <w:p w:rsidR="00146111" w:rsidRPr="007722E8" w:rsidRDefault="00146111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7722E8">
        <w:rPr>
          <w:rFonts w:ascii="Arial Narrow" w:hAnsi="Arial Narrow"/>
          <w:sz w:val="24"/>
        </w:rPr>
        <w:tab/>
        <w:t>NA</w:t>
      </w:r>
    </w:p>
    <w:p w:rsidR="00146111" w:rsidRPr="007722E8" w:rsidRDefault="00146111" w:rsidP="007722E8">
      <w:pPr>
        <w:pStyle w:val="StyleHeading3ArialNarrow16ptBlackChar"/>
        <w:numPr>
          <w:numberingChange w:id="61" w:author="Revanth Tondapu" w:date="2013-01-08T19:17:00Z" w:original="%1:4:0:.%2:2:0:.%3:5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62" w:name="_Toc219292011"/>
      <w:r w:rsidRPr="007722E8">
        <w:rPr>
          <w:bCs w:val="0"/>
          <w:lang w:val="en-GB"/>
        </w:rPr>
        <w:t>Constraints</w:t>
      </w:r>
      <w:bookmarkEnd w:id="62"/>
    </w:p>
    <w:p w:rsidR="00146111" w:rsidRPr="007722E8" w:rsidRDefault="007722E8" w:rsidP="007722E8">
      <w:pPr>
        <w:ind w:left="216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B50CBB" w:rsidRDefault="00146111">
      <w:pPr>
        <w:pStyle w:val="StyleHeading1ArialNarrow"/>
        <w:numPr>
          <w:ilvl w:val="0"/>
          <w:numId w:val="0"/>
        </w:numPr>
        <w:rPr>
          <w:noProof/>
          <w:lang w:val="en-GB"/>
        </w:rPr>
      </w:pPr>
      <w:r w:rsidRPr="007722E8">
        <w:rPr>
          <w:b w:val="0"/>
          <w:sz w:val="28"/>
          <w:szCs w:val="28"/>
          <w:lang w:val="en-GB"/>
        </w:rPr>
        <w:lastRenderedPageBreak/>
        <w:tab/>
      </w:r>
    </w:p>
    <w:p w:rsidR="00146111" w:rsidRPr="007722E8" w:rsidRDefault="00146111" w:rsidP="007722E8">
      <w:pPr>
        <w:pStyle w:val="StyleHeading2ArialNarrow"/>
        <w:numPr>
          <w:numberingChange w:id="63" w:author="Revanth Tondapu" w:date="2013-01-08T19:17:00Z" w:original="%1:4:0:.%2:3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64" w:name="_Toc219292012"/>
      <w:r w:rsidRPr="007722E8">
        <w:rPr>
          <w:lang w:val="en-GB"/>
        </w:rPr>
        <w:t xml:space="preserve">Call to YDP               </w:t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C82EC6" w:rsidRPr="007722E8">
        <w:rPr>
          <w:lang w:val="en-GB"/>
        </w:rPr>
        <w:tab/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64"/>
    </w:p>
    <w:p w:rsidR="00146111" w:rsidRPr="007722E8" w:rsidRDefault="00146111" w:rsidP="007722E8">
      <w:pPr>
        <w:pStyle w:val="StyleHeading3ArialNarrow16ptBlackChar"/>
        <w:numPr>
          <w:numberingChange w:id="65" w:author="Revanth Tondapu" w:date="2013-01-08T19:17:00Z" w:original="%1:4:0:.%2:3:0:.%3:1:0:"/>
        </w:numPr>
        <w:tabs>
          <w:tab w:val="clear" w:pos="0"/>
          <w:tab w:val="num" w:pos="1440"/>
        </w:tabs>
        <w:ind w:left="1440"/>
        <w:rPr>
          <w:b w:val="0"/>
        </w:rPr>
      </w:pPr>
      <w:bookmarkStart w:id="66" w:name="_Toc219292013"/>
      <w:r w:rsidRPr="007722E8">
        <w:rPr>
          <w:bCs w:val="0"/>
          <w:lang w:val="en-GB"/>
        </w:rPr>
        <w:t>Call to YDP Description:</w:t>
      </w:r>
      <w:bookmarkEnd w:id="66"/>
    </w:p>
    <w:p w:rsidR="00471FCE" w:rsidRPr="007722E8" w:rsidRDefault="00360A52" w:rsidP="0093583B">
      <w:pPr>
        <w:ind w:left="1440"/>
        <w:rPr>
          <w:rFonts w:ascii="Arial Narrow" w:hAnsi="Arial Narrow"/>
          <w:sz w:val="24"/>
        </w:rPr>
      </w:pPr>
      <w:bookmarkStart w:id="67" w:name="_Toc343474724"/>
      <w:bookmarkStart w:id="68" w:name="_Toc343475378"/>
      <w:r>
        <w:rPr>
          <w:rFonts w:ascii="Arial Narrow" w:hAnsi="Arial Narrow"/>
          <w:sz w:val="24"/>
        </w:rPr>
        <w:t>‘</w:t>
      </w:r>
      <w:r w:rsidR="00146111" w:rsidRPr="007722E8">
        <w:rPr>
          <w:rFonts w:ascii="Arial Narrow" w:hAnsi="Arial Narrow"/>
          <w:sz w:val="24"/>
        </w:rPr>
        <w:t>Call to YDP option</w:t>
      </w:r>
      <w:r>
        <w:rPr>
          <w:rFonts w:ascii="Arial Narrow" w:hAnsi="Arial Narrow"/>
          <w:sz w:val="24"/>
        </w:rPr>
        <w:t>’</w:t>
      </w:r>
      <w:r w:rsidR="00146111" w:rsidRPr="007722E8">
        <w:rPr>
          <w:rFonts w:ascii="Arial Narrow" w:hAnsi="Arial Narrow"/>
          <w:sz w:val="24"/>
        </w:rPr>
        <w:t xml:space="preserve"> is enabled </w:t>
      </w:r>
      <w:r>
        <w:rPr>
          <w:rFonts w:ascii="Arial Narrow" w:hAnsi="Arial Narrow"/>
          <w:sz w:val="24"/>
        </w:rPr>
        <w:t>on the app by default without having to login</w:t>
      </w:r>
      <w:r w:rsidR="00146111" w:rsidRPr="007722E8">
        <w:rPr>
          <w:rFonts w:ascii="Arial Narrow" w:hAnsi="Arial Narrow"/>
          <w:sz w:val="24"/>
        </w:rPr>
        <w:t>.This option allows the user to call YDP service providers</w:t>
      </w:r>
      <w:r w:rsidR="00471FCE" w:rsidRPr="007722E8">
        <w:rPr>
          <w:rFonts w:ascii="Arial Narrow" w:hAnsi="Arial Narrow"/>
          <w:sz w:val="24"/>
        </w:rPr>
        <w:t xml:space="preserve">.Here default YDP service provider </w:t>
      </w:r>
      <w:r w:rsidR="00FC3FAF">
        <w:rPr>
          <w:rFonts w:ascii="Arial Narrow" w:hAnsi="Arial Narrow"/>
          <w:sz w:val="24"/>
        </w:rPr>
        <w:t xml:space="preserve">contact </w:t>
      </w:r>
      <w:r w:rsidR="00471FCE" w:rsidRPr="007722E8">
        <w:rPr>
          <w:rFonts w:ascii="Arial Narrow" w:hAnsi="Arial Narrow"/>
          <w:sz w:val="24"/>
        </w:rPr>
        <w:t>n</w:t>
      </w:r>
      <w:r w:rsidR="00FC3FAF">
        <w:rPr>
          <w:rFonts w:ascii="Arial Narrow" w:hAnsi="Arial Narrow"/>
          <w:sz w:val="24"/>
        </w:rPr>
        <w:t>umber</w:t>
      </w:r>
      <w:r w:rsidR="00471FCE" w:rsidRPr="007722E8">
        <w:rPr>
          <w:rFonts w:ascii="Arial Narrow" w:hAnsi="Arial Narrow"/>
          <w:sz w:val="24"/>
        </w:rPr>
        <w:t xml:space="preserve"> is stored and when ever user clicks on call YDP it automatically </w:t>
      </w:r>
      <w:r w:rsidR="00FC3FAF">
        <w:rPr>
          <w:rFonts w:ascii="Arial Narrow" w:hAnsi="Arial Narrow"/>
          <w:sz w:val="24"/>
        </w:rPr>
        <w:t>calls the number from phone</w:t>
      </w:r>
      <w:r w:rsidR="00471FCE" w:rsidRPr="007722E8">
        <w:rPr>
          <w:rFonts w:ascii="Arial Narrow" w:hAnsi="Arial Narrow"/>
          <w:sz w:val="24"/>
        </w:rPr>
        <w:t>.</w:t>
      </w:r>
      <w:bookmarkEnd w:id="67"/>
      <w:bookmarkEnd w:id="68"/>
    </w:p>
    <w:p w:rsidR="00475DF2" w:rsidRPr="007722E8" w:rsidRDefault="00FC3FAF" w:rsidP="0093583B">
      <w:pPr>
        <w:ind w:left="1440"/>
        <w:rPr>
          <w:rFonts w:ascii="Arial Narrow" w:hAnsi="Arial Narrow"/>
          <w:sz w:val="24"/>
        </w:rPr>
      </w:pPr>
      <w:bookmarkStart w:id="69" w:name="_Toc343474725"/>
      <w:bookmarkStart w:id="70" w:name="_Toc343475379"/>
      <w:r>
        <w:rPr>
          <w:rFonts w:ascii="Arial Narrow" w:hAnsi="Arial Narrow"/>
          <w:sz w:val="24"/>
        </w:rPr>
        <w:t>This feature enables calling YDP Support without having to search for the phone number.</w:t>
      </w:r>
      <w:bookmarkEnd w:id="69"/>
      <w:bookmarkEnd w:id="70"/>
    </w:p>
    <w:p w:rsidR="00471FCE" w:rsidRPr="007722E8" w:rsidRDefault="00471FCE" w:rsidP="0093583B">
      <w:pPr>
        <w:ind w:left="1440"/>
        <w:rPr>
          <w:rFonts w:ascii="Arial Narrow" w:hAnsi="Arial Narrow"/>
          <w:b/>
          <w:sz w:val="24"/>
        </w:rPr>
      </w:pPr>
      <w:bookmarkStart w:id="71" w:name="_Toc343474726"/>
      <w:bookmarkStart w:id="72" w:name="_Toc343475380"/>
      <w:r w:rsidRPr="007722E8">
        <w:rPr>
          <w:rFonts w:ascii="Arial Narrow" w:hAnsi="Arial Narrow"/>
          <w:b/>
          <w:sz w:val="24"/>
        </w:rPr>
        <w:t>Functionality:</w:t>
      </w:r>
      <w:bookmarkEnd w:id="71"/>
      <w:bookmarkEnd w:id="72"/>
    </w:p>
    <w:p w:rsidR="00471FCE" w:rsidRPr="007722E8" w:rsidRDefault="00471FCE" w:rsidP="0093583B">
      <w:pPr>
        <w:pStyle w:val="ListParagraph"/>
        <w:numPr>
          <w:ilvl w:val="0"/>
          <w:numId w:val="8"/>
          <w:numberingChange w:id="73" w:author="Revanth Tondapu" w:date="2013-01-08T19:17:00Z" w:original=""/>
        </w:numPr>
        <w:rPr>
          <w:rFonts w:ascii="Arial Narrow" w:hAnsi="Arial Narrow"/>
          <w:sz w:val="24"/>
        </w:rPr>
      </w:pPr>
      <w:bookmarkStart w:id="74" w:name="_Toc343474727"/>
      <w:bookmarkStart w:id="75" w:name="_Toc343475381"/>
      <w:r w:rsidRPr="007722E8">
        <w:rPr>
          <w:rFonts w:ascii="Arial Narrow" w:hAnsi="Arial Narrow"/>
          <w:sz w:val="24"/>
        </w:rPr>
        <w:t>It relates to the user interface_1.</w:t>
      </w:r>
      <w:bookmarkEnd w:id="74"/>
      <w:bookmarkEnd w:id="75"/>
    </w:p>
    <w:p w:rsidR="00C82EC6" w:rsidRPr="00B20891" w:rsidRDefault="00471FCE" w:rsidP="00471FCE">
      <w:pPr>
        <w:pStyle w:val="ListParagraph"/>
        <w:numPr>
          <w:ilvl w:val="0"/>
          <w:numId w:val="8"/>
          <w:numberingChange w:id="76" w:author="Revanth Tondapu" w:date="2013-01-08T19:17:00Z" w:original=""/>
        </w:numPr>
        <w:rPr>
          <w:rFonts w:ascii="Arial Narrow" w:hAnsi="Arial Narrow"/>
          <w:sz w:val="24"/>
        </w:rPr>
      </w:pPr>
      <w:bookmarkStart w:id="77" w:name="_Toc343474728"/>
      <w:bookmarkStart w:id="78" w:name="_Toc343475382"/>
      <w:r w:rsidRPr="007722E8">
        <w:rPr>
          <w:rFonts w:ascii="Arial Narrow" w:hAnsi="Arial Narrow"/>
          <w:sz w:val="24"/>
        </w:rPr>
        <w:t xml:space="preserve">It takes admin </w:t>
      </w:r>
      <w:r w:rsidR="00C82EC6" w:rsidRPr="007722E8">
        <w:rPr>
          <w:rFonts w:ascii="Arial Narrow" w:hAnsi="Arial Narrow"/>
          <w:sz w:val="24"/>
        </w:rPr>
        <w:t xml:space="preserve">parameters like username and </w:t>
      </w:r>
      <w:r w:rsidR="007F3977" w:rsidRPr="007722E8">
        <w:rPr>
          <w:rFonts w:ascii="Arial Narrow" w:hAnsi="Arial Narrow"/>
          <w:sz w:val="24"/>
        </w:rPr>
        <w:t>password, if</w:t>
      </w:r>
      <w:r w:rsidR="00C82EC6" w:rsidRPr="007722E8">
        <w:rPr>
          <w:rFonts w:ascii="Arial Narrow" w:hAnsi="Arial Narrow"/>
          <w:sz w:val="24"/>
        </w:rPr>
        <w:t xml:space="preserve"> the both the fields match then Call YDP option will </w:t>
      </w:r>
      <w:r w:rsidR="007F3977" w:rsidRPr="007722E8">
        <w:rPr>
          <w:rFonts w:ascii="Arial Narrow" w:hAnsi="Arial Narrow"/>
          <w:sz w:val="24"/>
        </w:rPr>
        <w:t>enable to</w:t>
      </w:r>
      <w:r w:rsidR="00C82EC6" w:rsidRPr="007722E8">
        <w:rPr>
          <w:rFonts w:ascii="Arial Narrow" w:hAnsi="Arial Narrow"/>
          <w:sz w:val="24"/>
        </w:rPr>
        <w:t xml:space="preserve"> make a call.</w:t>
      </w:r>
      <w:bookmarkEnd w:id="77"/>
      <w:bookmarkEnd w:id="78"/>
    </w:p>
    <w:p w:rsidR="00B20891" w:rsidRDefault="00C82EC6" w:rsidP="00B20891">
      <w:pPr>
        <w:pStyle w:val="StyleHeading3ArialNarrow16ptBlackChar"/>
        <w:numPr>
          <w:numberingChange w:id="79" w:author="Revanth Tondapu" w:date="2013-01-08T19:17:00Z" w:original="%1:4:0:.%2:3:0:.%3:2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80" w:name="_Toc219292014"/>
      <w:r w:rsidRPr="007722E8">
        <w:rPr>
          <w:bCs w:val="0"/>
          <w:lang w:val="en-GB"/>
        </w:rPr>
        <w:t>User Interface</w:t>
      </w:r>
      <w:bookmarkEnd w:id="80"/>
    </w:p>
    <w:p w:rsidR="00FA6BAE" w:rsidRDefault="00FA6BAE" w:rsidP="00FA6BAE">
      <w:pPr>
        <w:pStyle w:val="Heading4"/>
        <w:numPr>
          <w:numberingChange w:id="81" w:author="Revanth Tondapu" w:date="2013-01-08T19:17:00Z" w:original="%1:4:0:.%2:3:0:.%3:2:0:.%4:1:0:"/>
        </w:numPr>
        <w:rPr>
          <w:lang w:val="en-GB"/>
        </w:rPr>
      </w:pPr>
      <w:bookmarkStart w:id="82" w:name="_IPhone_userinterface"/>
      <w:bookmarkEnd w:id="82"/>
      <w:r>
        <w:rPr>
          <w:lang w:val="en-GB"/>
        </w:rPr>
        <w:t>IPhone userinterface</w:t>
      </w:r>
    </w:p>
    <w:p w:rsidR="00FA6BAE" w:rsidRPr="00FA6BAE" w:rsidRDefault="00FA6BAE" w:rsidP="00FA6BAE">
      <w:pPr>
        <w:rPr>
          <w:lang w:val="en-GB"/>
        </w:rPr>
      </w:pPr>
    </w:p>
    <w:p w:rsidR="00475DF2" w:rsidRDefault="00B20891" w:rsidP="0093583B">
      <w:pPr>
        <w:ind w:left="1440"/>
        <w:rPr>
          <w:rFonts w:ascii="Arial Narrow" w:hAnsi="Arial Narrow"/>
          <w:sz w:val="24"/>
        </w:rPr>
      </w:pPr>
      <w:r w:rsidRPr="00B20891">
        <w:rPr>
          <w:rFonts w:ascii="Arial Narrow" w:hAnsi="Arial Narrow"/>
          <w:noProof/>
          <w:sz w:val="24"/>
        </w:rPr>
        <w:drawing>
          <wp:inline distT="0" distB="0" distL="0" distR="0">
            <wp:extent cx="2692400" cy="397192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52" cy="397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AE" w:rsidRDefault="00FA6BAE" w:rsidP="0093583B">
      <w:pPr>
        <w:ind w:left="1440"/>
        <w:rPr>
          <w:rFonts w:ascii="Arial Narrow" w:hAnsi="Arial Narrow"/>
          <w:sz w:val="24"/>
        </w:rPr>
      </w:pPr>
    </w:p>
    <w:p w:rsidR="00FA6BAE" w:rsidRDefault="00FA6BAE" w:rsidP="00FA6BAE">
      <w:pPr>
        <w:pStyle w:val="Heading4"/>
        <w:numPr>
          <w:numberingChange w:id="83" w:author="Revanth Tondapu" w:date="2013-01-08T19:17:00Z" w:original="%1:4:0:.%2:3:0:.%3:2:0:.%4:2:0:"/>
        </w:numPr>
      </w:pPr>
      <w:bookmarkStart w:id="84" w:name="_Android_user_interface_1"/>
      <w:bookmarkEnd w:id="84"/>
      <w:r>
        <w:t xml:space="preserve">Android </w:t>
      </w:r>
      <w:r w:rsidR="00C62526">
        <w:t>user interface</w:t>
      </w:r>
    </w:p>
    <w:p w:rsidR="00C62526" w:rsidRDefault="00C62526" w:rsidP="00C62526">
      <w:pPr>
        <w:ind w:left="1440"/>
      </w:pPr>
    </w:p>
    <w:p w:rsidR="00FC3FAF" w:rsidRDefault="00F220EE" w:rsidP="00C62526">
      <w:pPr>
        <w:ind w:left="1440"/>
      </w:pPr>
      <w:r>
        <w:rPr>
          <w:noProof/>
        </w:rPr>
        <w:drawing>
          <wp:inline distT="0" distB="0" distL="0" distR="0">
            <wp:extent cx="2413000" cy="3683000"/>
            <wp:effectExtent l="19050" t="0" r="6350" b="0"/>
            <wp:docPr id="6" name="Picture 2" descr="D:\Alakinfotech\Data\screen shot\notifyy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akinfotech\Data\screen shot\notifyy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C6" w:rsidRPr="007722E8" w:rsidRDefault="00C82EC6" w:rsidP="00FC3FAF">
      <w:pPr>
        <w:ind w:left="1440"/>
        <w:rPr>
          <w:rFonts w:ascii="Arial Narrow" w:hAnsi="Arial Narrow"/>
          <w:sz w:val="24"/>
        </w:rPr>
      </w:pPr>
    </w:p>
    <w:p w:rsidR="00C82EC6" w:rsidRPr="007722E8" w:rsidRDefault="00C82EC6" w:rsidP="00475DF2">
      <w:pPr>
        <w:pStyle w:val="StyleHeading3ArialNarrow16ptBlackChar"/>
        <w:numPr>
          <w:ilvl w:val="0"/>
          <w:numId w:val="0"/>
        </w:numPr>
        <w:rPr>
          <w:b w:val="0"/>
          <w:color w:val="auto"/>
          <w:sz w:val="24"/>
          <w:szCs w:val="24"/>
        </w:rPr>
      </w:pPr>
    </w:p>
    <w:p w:rsidR="00C82EC6" w:rsidRPr="007722E8" w:rsidRDefault="00C82EC6" w:rsidP="007722E8">
      <w:pPr>
        <w:pStyle w:val="StyleHeading3ArialNarrow16ptBlackChar"/>
        <w:numPr>
          <w:numberingChange w:id="85" w:author="Revanth Tondapu" w:date="2013-01-08T19:17:00Z" w:original="%1:4:0:.%2:3:0:.%3:3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86" w:name="_Toc219292015"/>
      <w:r w:rsidRPr="007722E8">
        <w:rPr>
          <w:bCs w:val="0"/>
          <w:lang w:val="en-GB"/>
        </w:rPr>
        <w:t>Impact Analysis</w:t>
      </w:r>
      <w:bookmarkEnd w:id="86"/>
    </w:p>
    <w:p w:rsidR="00C82EC6" w:rsidRPr="007722E8" w:rsidRDefault="00C82EC6" w:rsidP="007722E8">
      <w:pPr>
        <w:ind w:left="1440" w:firstLine="720"/>
        <w:rPr>
          <w:rFonts w:ascii="Arial Narrow" w:hAnsi="Arial Narrow"/>
          <w:b/>
          <w:szCs w:val="28"/>
          <w:lang w:val="en-GB"/>
        </w:rPr>
      </w:pPr>
      <w:bookmarkStart w:id="87" w:name="_Toc343474731"/>
      <w:bookmarkStart w:id="88" w:name="_Toc343475385"/>
      <w:r w:rsidRPr="007722E8">
        <w:rPr>
          <w:rFonts w:ascii="Arial Narrow" w:hAnsi="Arial Narrow"/>
          <w:sz w:val="24"/>
        </w:rPr>
        <w:t>N</w:t>
      </w:r>
      <w:bookmarkEnd w:id="87"/>
      <w:bookmarkEnd w:id="88"/>
      <w:r w:rsidR="007722E8">
        <w:rPr>
          <w:rFonts w:ascii="Arial Narrow" w:hAnsi="Arial Narrow"/>
          <w:sz w:val="24"/>
        </w:rPr>
        <w:t>A</w:t>
      </w:r>
    </w:p>
    <w:p w:rsidR="00C82EC6" w:rsidRPr="007722E8" w:rsidRDefault="00C82EC6" w:rsidP="007722E8">
      <w:pPr>
        <w:pStyle w:val="StyleHeading3ArialNarrow16ptBlackChar"/>
        <w:numPr>
          <w:numberingChange w:id="89" w:author="Revanth Tondapu" w:date="2013-01-08T19:17:00Z" w:original="%1:4:0:.%2:3:0:.%3:4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90" w:name="_Toc219292016"/>
      <w:r w:rsidRPr="007722E8">
        <w:rPr>
          <w:bCs w:val="0"/>
          <w:lang w:val="en-GB"/>
        </w:rPr>
        <w:t>Additional Points on Testing</w:t>
      </w:r>
      <w:bookmarkEnd w:id="90"/>
    </w:p>
    <w:p w:rsidR="00C82EC6" w:rsidRPr="007722E8" w:rsidRDefault="007722E8" w:rsidP="007722E8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C82EC6" w:rsidRPr="007722E8" w:rsidRDefault="00C82EC6" w:rsidP="007722E8">
      <w:pPr>
        <w:pStyle w:val="StyleHeading3ArialNarrow16ptBlackChar"/>
        <w:numPr>
          <w:numberingChange w:id="91" w:author="Revanth Tondapu" w:date="2013-01-08T19:17:00Z" w:original="%1:4:0:.%2:3:0:.%3:5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92" w:name="_Toc219292017"/>
      <w:r w:rsidRPr="007722E8">
        <w:rPr>
          <w:bCs w:val="0"/>
          <w:lang w:val="en-GB"/>
        </w:rPr>
        <w:t>Constraints</w:t>
      </w:r>
      <w:bookmarkEnd w:id="92"/>
    </w:p>
    <w:p w:rsidR="00C82EC6" w:rsidRPr="007722E8" w:rsidRDefault="007722E8" w:rsidP="007722E8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C82EC6" w:rsidRPr="007722E8" w:rsidRDefault="00C82EC6" w:rsidP="00C82EC6">
      <w:pPr>
        <w:pStyle w:val="Heading4"/>
        <w:numPr>
          <w:ilvl w:val="0"/>
          <w:numId w:val="0"/>
        </w:numPr>
        <w:ind w:left="1440" w:hanging="1440"/>
      </w:pPr>
    </w:p>
    <w:p w:rsidR="00C82EC6" w:rsidRPr="007722E8" w:rsidRDefault="002245ED" w:rsidP="007722E8">
      <w:pPr>
        <w:pStyle w:val="StyleHeading2ArialNarrow"/>
        <w:numPr>
          <w:numberingChange w:id="93" w:author="Revanth Tondapu" w:date="2013-01-08T19:17:00Z" w:original="%1:4:0:.%2:4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94" w:name="_Toc219292018"/>
      <w:r w:rsidRPr="007722E8">
        <w:rPr>
          <w:lang w:val="en-GB"/>
        </w:rPr>
        <w:t xml:space="preserve">Email YDP                               </w:t>
      </w:r>
      <w:r w:rsidRPr="007722E8">
        <w:rPr>
          <w:lang w:val="en-GB"/>
        </w:rPr>
        <w:tab/>
      </w:r>
      <w:r w:rsidRPr="007722E8">
        <w:rPr>
          <w:lang w:val="en-GB"/>
        </w:rPr>
        <w:tab/>
      </w:r>
      <w:r w:rsidRPr="007722E8">
        <w:rPr>
          <w:lang w:val="en-GB"/>
        </w:rPr>
        <w:tab/>
      </w:r>
      <w:r w:rsidR="0093583B" w:rsidRPr="007722E8">
        <w:rPr>
          <w:lang w:val="en-GB"/>
        </w:rPr>
        <w:t>&lt;</w:t>
      </w:r>
      <w:r w:rsidRPr="007722E8">
        <w:rPr>
          <w:lang w:val="en-GB"/>
        </w:rPr>
        <w:t>Approved</w:t>
      </w:r>
      <w:r w:rsidR="0093583B" w:rsidRPr="007722E8">
        <w:rPr>
          <w:lang w:val="en-GB"/>
        </w:rPr>
        <w:t>&gt;</w:t>
      </w:r>
      <w:bookmarkEnd w:id="94"/>
    </w:p>
    <w:p w:rsidR="002245ED" w:rsidRPr="000E01EB" w:rsidRDefault="002245ED" w:rsidP="000E01EB">
      <w:pPr>
        <w:pStyle w:val="StyleHeading3ArialNarrow16ptBlackChar"/>
        <w:numPr>
          <w:numberingChange w:id="95" w:author="Revanth Tondapu" w:date="2013-01-08T19:17:00Z" w:original="%1:4:0:.%2:4:0:.%3:1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96" w:name="_Toc219292019"/>
      <w:r w:rsidRPr="000E01EB">
        <w:rPr>
          <w:bCs w:val="0"/>
          <w:lang w:val="en-GB"/>
        </w:rPr>
        <w:t>Email YDP Description:</w:t>
      </w:r>
      <w:bookmarkEnd w:id="96"/>
    </w:p>
    <w:p w:rsidR="002245ED" w:rsidRPr="007722E8" w:rsidRDefault="002245ED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 xml:space="preserve">Email YDP is </w:t>
      </w:r>
      <w:r w:rsidR="00FC3FAF">
        <w:rPr>
          <w:rFonts w:ascii="Arial Narrow" w:hAnsi="Arial Narrow"/>
          <w:sz w:val="24"/>
        </w:rPr>
        <w:t xml:space="preserve">a </w:t>
      </w:r>
      <w:r w:rsidR="00360A52">
        <w:rPr>
          <w:rFonts w:ascii="Arial Narrow" w:hAnsi="Arial Narrow"/>
          <w:sz w:val="24"/>
        </w:rPr>
        <w:t>enabled for default and doesn’t require an user to login</w:t>
      </w:r>
      <w:r w:rsidRPr="007722E8">
        <w:rPr>
          <w:rFonts w:ascii="Arial Narrow" w:hAnsi="Arial Narrow"/>
          <w:sz w:val="24"/>
        </w:rPr>
        <w:t>.Email YDP option allows</w:t>
      </w:r>
      <w:r w:rsidR="00FC3FAF">
        <w:rPr>
          <w:rFonts w:ascii="Arial Narrow" w:hAnsi="Arial Narrow"/>
          <w:sz w:val="24"/>
        </w:rPr>
        <w:t xml:space="preserve"> the user</w:t>
      </w:r>
      <w:r w:rsidRPr="007722E8">
        <w:rPr>
          <w:rFonts w:ascii="Arial Narrow" w:hAnsi="Arial Narrow"/>
          <w:sz w:val="24"/>
        </w:rPr>
        <w:t xml:space="preserve"> to send email to the YDP </w:t>
      </w:r>
      <w:r w:rsidR="00FC3FAF">
        <w:rPr>
          <w:rFonts w:ascii="Arial Narrow" w:hAnsi="Arial Narrow"/>
          <w:sz w:val="24"/>
        </w:rPr>
        <w:t>Support</w:t>
      </w:r>
      <w:r w:rsidRPr="007722E8">
        <w:rPr>
          <w:rFonts w:ascii="Arial Narrow" w:hAnsi="Arial Narrow"/>
          <w:sz w:val="24"/>
        </w:rPr>
        <w:t xml:space="preserve"> service</w:t>
      </w:r>
      <w:r w:rsidR="00FC3FAF">
        <w:rPr>
          <w:rFonts w:ascii="Arial Narrow" w:hAnsi="Arial Narrow"/>
          <w:sz w:val="24"/>
        </w:rPr>
        <w:t xml:space="preserve"> by default</w:t>
      </w:r>
      <w:r w:rsidRPr="007722E8">
        <w:rPr>
          <w:rFonts w:ascii="Arial Narrow" w:hAnsi="Arial Narrow"/>
          <w:sz w:val="24"/>
        </w:rPr>
        <w:t>.</w:t>
      </w:r>
    </w:p>
    <w:p w:rsidR="00B87CA9" w:rsidRPr="007722E8" w:rsidRDefault="00B87CA9" w:rsidP="0093583B">
      <w:pPr>
        <w:ind w:left="1440"/>
        <w:rPr>
          <w:rFonts w:ascii="Arial Narrow" w:hAnsi="Arial Narrow"/>
          <w:b/>
          <w:sz w:val="24"/>
        </w:rPr>
      </w:pPr>
      <w:r w:rsidRPr="007722E8">
        <w:rPr>
          <w:rFonts w:ascii="Arial Narrow" w:hAnsi="Arial Narrow"/>
          <w:b/>
          <w:sz w:val="24"/>
        </w:rPr>
        <w:t>Functionality:</w:t>
      </w:r>
    </w:p>
    <w:p w:rsidR="00B87CA9" w:rsidRPr="007722E8" w:rsidRDefault="00B87CA9" w:rsidP="0093583B">
      <w:pPr>
        <w:pStyle w:val="ListParagraph"/>
        <w:numPr>
          <w:ilvl w:val="0"/>
          <w:numId w:val="9"/>
          <w:numberingChange w:id="97" w:author="Revanth Tondapu" w:date="2013-01-08T19:17:00Z" w:original=""/>
        </w:numPr>
        <w:rPr>
          <w:rFonts w:ascii="Arial Narrow" w:hAnsi="Arial Narrow"/>
          <w:sz w:val="24"/>
        </w:rPr>
      </w:pPr>
      <w:bookmarkStart w:id="98" w:name="_Toc343474736"/>
      <w:bookmarkStart w:id="99" w:name="_Toc343475390"/>
      <w:r w:rsidRPr="007722E8">
        <w:rPr>
          <w:rFonts w:ascii="Arial Narrow" w:hAnsi="Arial Narrow"/>
          <w:sz w:val="24"/>
        </w:rPr>
        <w:t xml:space="preserve">Email YDP, </w:t>
      </w:r>
      <w:r w:rsidR="000E6EA3" w:rsidRPr="007722E8">
        <w:rPr>
          <w:rFonts w:ascii="Arial Narrow" w:hAnsi="Arial Narrow"/>
          <w:sz w:val="24"/>
        </w:rPr>
        <w:t>is relates</w:t>
      </w:r>
      <w:r w:rsidRPr="007722E8">
        <w:rPr>
          <w:rFonts w:ascii="Arial Narrow" w:hAnsi="Arial Narrow"/>
          <w:sz w:val="24"/>
        </w:rPr>
        <w:t xml:space="preserve"> with the home </w:t>
      </w:r>
      <w:r w:rsidR="000E6EA3" w:rsidRPr="007722E8">
        <w:rPr>
          <w:rFonts w:ascii="Arial Narrow" w:hAnsi="Arial Narrow"/>
          <w:sz w:val="24"/>
        </w:rPr>
        <w:t>screen (</w:t>
      </w:r>
      <w:r w:rsidRPr="007722E8">
        <w:rPr>
          <w:rFonts w:ascii="Arial Narrow" w:hAnsi="Arial Narrow"/>
          <w:sz w:val="24"/>
        </w:rPr>
        <w:t>UI_1).</w:t>
      </w:r>
      <w:bookmarkEnd w:id="98"/>
      <w:bookmarkEnd w:id="99"/>
    </w:p>
    <w:p w:rsidR="00B87CA9" w:rsidRPr="007722E8" w:rsidRDefault="00B87CA9" w:rsidP="0093583B">
      <w:pPr>
        <w:pStyle w:val="ListParagraph"/>
        <w:numPr>
          <w:ilvl w:val="0"/>
          <w:numId w:val="9"/>
          <w:numberingChange w:id="100" w:author="Revanth Tondapu" w:date="2013-01-08T19:17:00Z" w:original=""/>
        </w:numPr>
        <w:rPr>
          <w:rFonts w:ascii="Arial Narrow" w:hAnsi="Arial Narrow"/>
          <w:sz w:val="24"/>
        </w:rPr>
      </w:pPr>
      <w:bookmarkStart w:id="101" w:name="_Toc343474737"/>
      <w:bookmarkStart w:id="102" w:name="_Toc343475391"/>
      <w:r w:rsidRPr="007722E8">
        <w:rPr>
          <w:rFonts w:ascii="Arial Narrow" w:hAnsi="Arial Narrow"/>
          <w:sz w:val="24"/>
        </w:rPr>
        <w:t>It integrates with email interface to send email.</w:t>
      </w:r>
      <w:bookmarkEnd w:id="101"/>
      <w:bookmarkEnd w:id="102"/>
    </w:p>
    <w:p w:rsidR="00B87CA9" w:rsidRPr="007722E8" w:rsidRDefault="00B87CA9" w:rsidP="00B87CA9">
      <w:pPr>
        <w:ind w:firstLine="720"/>
        <w:jc w:val="both"/>
        <w:rPr>
          <w:rFonts w:ascii="Arial Narrow" w:hAnsi="Arial Narrow"/>
          <w:b/>
          <w:sz w:val="28"/>
          <w:szCs w:val="28"/>
        </w:rPr>
      </w:pPr>
    </w:p>
    <w:p w:rsidR="00B87CA9" w:rsidRPr="000E01EB" w:rsidRDefault="00B87CA9" w:rsidP="000E01EB">
      <w:pPr>
        <w:pStyle w:val="StyleHeading3ArialNarrow16ptBlackChar"/>
        <w:numPr>
          <w:numberingChange w:id="103" w:author="Revanth Tondapu" w:date="2013-01-08T19:17:00Z" w:original="%1:4:0:.%2:4:0:.%3:2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04" w:name="_Toc219292020"/>
      <w:r w:rsidRPr="000E01EB">
        <w:rPr>
          <w:bCs w:val="0"/>
          <w:lang w:val="en-GB"/>
        </w:rPr>
        <w:t>User Interface</w:t>
      </w:r>
      <w:bookmarkEnd w:id="104"/>
    </w:p>
    <w:p w:rsidR="008E6AF1" w:rsidRDefault="008E6AF1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:rsidR="00B87CA9" w:rsidRDefault="00B50CBB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hyperlink w:anchor="_IPhone_userinterface" w:history="1">
        <w:r w:rsidR="008E6AF1" w:rsidRPr="008E6AF1">
          <w:rPr>
            <w:rStyle w:val="Hyperlink"/>
            <w:rFonts w:ascii="Arial Narrow" w:hAnsi="Arial Narrow"/>
            <w:sz w:val="24"/>
          </w:rPr>
          <w:t>Refer 4.3.2.1 for IPhone user interface</w:t>
        </w:r>
      </w:hyperlink>
    </w:p>
    <w:p w:rsidR="008E6AF1" w:rsidRPr="007722E8" w:rsidRDefault="00B50CBB" w:rsidP="008E6AF1">
      <w:pPr>
        <w:tabs>
          <w:tab w:val="left" w:pos="2070"/>
        </w:tabs>
        <w:ind w:left="1440"/>
        <w:rPr>
          <w:rFonts w:ascii="Arial Narrow" w:hAnsi="Arial Narrow"/>
          <w:sz w:val="24"/>
        </w:rPr>
      </w:pPr>
      <w:hyperlink w:anchor="_Android_user_interface_1" w:history="1">
        <w:r w:rsidR="008E6AF1" w:rsidRPr="008E6AF1">
          <w:rPr>
            <w:rStyle w:val="Hyperlink"/>
            <w:rFonts w:ascii="Arial Narrow" w:hAnsi="Arial Narrow"/>
            <w:sz w:val="24"/>
          </w:rPr>
          <w:t>Refer 4.3.2.2 for Android user interface</w:t>
        </w:r>
      </w:hyperlink>
    </w:p>
    <w:p w:rsidR="00B87CA9" w:rsidRPr="007722E8" w:rsidRDefault="00B87CA9" w:rsidP="0093583B">
      <w:pPr>
        <w:ind w:left="1440"/>
        <w:rPr>
          <w:rFonts w:ascii="Arial Narrow" w:hAnsi="Arial Narrow"/>
          <w:sz w:val="24"/>
        </w:rPr>
      </w:pPr>
    </w:p>
    <w:p w:rsidR="00B50CBB" w:rsidRDefault="00B50CBB">
      <w:pPr>
        <w:rPr>
          <w:rFonts w:ascii="Arial Narrow" w:hAnsi="Arial Narrow"/>
          <w:sz w:val="24"/>
        </w:rPr>
      </w:pPr>
    </w:p>
    <w:p w:rsidR="00B87CA9" w:rsidRPr="000E01EB" w:rsidRDefault="00B87CA9" w:rsidP="000E01EB">
      <w:pPr>
        <w:pStyle w:val="StyleHeading3ArialNarrow16ptBlackChar"/>
        <w:numPr>
          <w:numberingChange w:id="105" w:author="Revanth Tondapu" w:date="2013-01-08T19:17:00Z" w:original="%1:4:0:.%2:4:0:.%3:3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06" w:name="_Toc219292021"/>
      <w:r w:rsidRPr="000E01EB">
        <w:rPr>
          <w:bCs w:val="0"/>
          <w:lang w:val="en-GB"/>
        </w:rPr>
        <w:t>Impact Analysis</w:t>
      </w:r>
      <w:bookmarkEnd w:id="106"/>
    </w:p>
    <w:p w:rsidR="00B87CA9" w:rsidRPr="007722E8" w:rsidRDefault="000E01EB" w:rsidP="000E01EB">
      <w:pPr>
        <w:ind w:left="1440" w:firstLine="720"/>
        <w:rPr>
          <w:rFonts w:ascii="Arial Narrow" w:hAnsi="Arial Narrow" w:cstheme="minorHAnsi"/>
          <w:b/>
          <w:sz w:val="24"/>
          <w:szCs w:val="24"/>
          <w:lang w:val="en-GB"/>
        </w:rPr>
      </w:pPr>
      <w:r>
        <w:rPr>
          <w:rFonts w:ascii="Arial Narrow" w:hAnsi="Arial Narrow"/>
          <w:sz w:val="24"/>
        </w:rPr>
        <w:t>NA</w:t>
      </w:r>
    </w:p>
    <w:p w:rsidR="00B87CA9" w:rsidRPr="000E01EB" w:rsidRDefault="00B87CA9" w:rsidP="000E01EB">
      <w:pPr>
        <w:pStyle w:val="StyleHeading3ArialNarrow16ptBlackChar"/>
        <w:numPr>
          <w:numberingChange w:id="107" w:author="Revanth Tondapu" w:date="2013-01-08T19:17:00Z" w:original="%1:4:0:.%2:4:0:.%3:4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08" w:name="_Toc219292022"/>
      <w:r w:rsidRPr="000E01EB">
        <w:rPr>
          <w:bCs w:val="0"/>
          <w:lang w:val="en-GB"/>
        </w:rPr>
        <w:t>Additional Points on Testing</w:t>
      </w:r>
      <w:bookmarkEnd w:id="108"/>
    </w:p>
    <w:p w:rsidR="00B87CA9" w:rsidRPr="007722E8" w:rsidRDefault="000E01EB" w:rsidP="000E01EB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B87CA9" w:rsidRPr="00ED4E8A" w:rsidRDefault="00B87CA9" w:rsidP="00ED4E8A">
      <w:pPr>
        <w:pStyle w:val="StyleHeading3ArialNarrow16ptBlackChar"/>
        <w:numPr>
          <w:numberingChange w:id="109" w:author="Revanth Tondapu" w:date="2013-01-08T19:17:00Z" w:original="%1:4:0:.%2:4:0:.%3:5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10" w:name="_Toc219292023"/>
      <w:r w:rsidRPr="00ED4E8A">
        <w:rPr>
          <w:bCs w:val="0"/>
          <w:lang w:val="en-GB"/>
        </w:rPr>
        <w:t>Constraints</w:t>
      </w:r>
      <w:bookmarkEnd w:id="110"/>
    </w:p>
    <w:p w:rsidR="00B87CA9" w:rsidRPr="007722E8" w:rsidRDefault="00ED4E8A" w:rsidP="00ED4E8A">
      <w:pPr>
        <w:ind w:left="144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B87CA9" w:rsidRPr="007722E8" w:rsidRDefault="00B87CA9" w:rsidP="00B87CA9">
      <w:pPr>
        <w:jc w:val="both"/>
        <w:rPr>
          <w:rFonts w:ascii="Arial Narrow" w:hAnsi="Arial Narrow"/>
          <w:b/>
          <w:sz w:val="24"/>
          <w:szCs w:val="24"/>
        </w:rPr>
      </w:pPr>
    </w:p>
    <w:p w:rsidR="00FC3FAF" w:rsidRDefault="00FC3FAF">
      <w:pPr>
        <w:rPr>
          <w:rFonts w:ascii="Arial Narrow" w:eastAsia="Times New Roman" w:hAnsi="Arial Narrow" w:cs="Times New Roman"/>
          <w:b/>
          <w:bCs/>
          <w:noProof/>
          <w:color w:val="000000"/>
          <w:sz w:val="32"/>
          <w:szCs w:val="20"/>
          <w:lang w:val="en-GB"/>
        </w:rPr>
      </w:pPr>
      <w:r>
        <w:rPr>
          <w:lang w:val="en-GB"/>
        </w:rPr>
        <w:br w:type="page"/>
      </w:r>
    </w:p>
    <w:p w:rsidR="00B87CA9" w:rsidRPr="006A63CE" w:rsidRDefault="00B666CA" w:rsidP="006A63CE">
      <w:pPr>
        <w:pStyle w:val="StyleHeading2ArialNarrow"/>
        <w:numPr>
          <w:numberingChange w:id="111" w:author="Revanth Tondapu" w:date="2013-01-08T19:17:00Z" w:original="%1:4:0:.%2:5:0:"/>
        </w:numPr>
        <w:tabs>
          <w:tab w:val="clear" w:pos="720"/>
          <w:tab w:val="num" w:pos="1440"/>
        </w:tabs>
        <w:ind w:left="1440"/>
        <w:rPr>
          <w:lang w:val="en-GB"/>
        </w:rPr>
      </w:pPr>
      <w:bookmarkStart w:id="112" w:name="_Toc219292024"/>
      <w:r w:rsidRPr="00ED4E8A">
        <w:rPr>
          <w:lang w:val="en-GB"/>
        </w:rPr>
        <w:lastRenderedPageBreak/>
        <w:t>More about YDP</w:t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>
        <w:rPr>
          <w:lang w:val="en-GB"/>
        </w:rPr>
        <w:tab/>
      </w:r>
      <w:r w:rsidR="006A63CE" w:rsidRPr="007722E8">
        <w:rPr>
          <w:lang w:val="en-GB"/>
        </w:rPr>
        <w:t>&lt;Approved&gt;</w:t>
      </w:r>
      <w:bookmarkEnd w:id="112"/>
    </w:p>
    <w:p w:rsidR="00B666CA" w:rsidRPr="007722E8" w:rsidRDefault="00B666CA" w:rsidP="00ED4E8A">
      <w:pPr>
        <w:pStyle w:val="StyleHeading3ArialNarrow16ptBlackChar"/>
        <w:numPr>
          <w:numberingChange w:id="113" w:author="Revanth Tondapu" w:date="2013-01-08T19:17:00Z" w:original="%1:4:0:.%2:5:0:.%3:1:0:"/>
        </w:numPr>
        <w:tabs>
          <w:tab w:val="clear" w:pos="0"/>
          <w:tab w:val="num" w:pos="1440"/>
        </w:tabs>
        <w:ind w:left="1440"/>
        <w:rPr>
          <w:b w:val="0"/>
          <w:sz w:val="36"/>
          <w:szCs w:val="36"/>
        </w:rPr>
      </w:pPr>
      <w:bookmarkStart w:id="114" w:name="_Toc219292025"/>
      <w:r w:rsidRPr="00ED4E8A">
        <w:rPr>
          <w:bCs w:val="0"/>
          <w:lang w:val="en-GB"/>
        </w:rPr>
        <w:t>More about YDP Description:</w:t>
      </w:r>
      <w:bookmarkEnd w:id="114"/>
    </w:p>
    <w:p w:rsidR="00C11CE8" w:rsidRPr="007722E8" w:rsidRDefault="00B666CA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b/>
          <w:sz w:val="36"/>
          <w:szCs w:val="36"/>
        </w:rPr>
        <w:tab/>
      </w:r>
      <w:r w:rsidR="008E64BA" w:rsidRPr="008E64BA">
        <w:rPr>
          <w:rFonts w:ascii="Arial Narrow" w:hAnsi="Arial Narrow"/>
          <w:sz w:val="36"/>
          <w:szCs w:val="36"/>
        </w:rPr>
        <w:t>‘</w:t>
      </w:r>
      <w:r w:rsidRPr="007722E8">
        <w:rPr>
          <w:rFonts w:ascii="Arial Narrow" w:hAnsi="Arial Narrow"/>
          <w:sz w:val="24"/>
        </w:rPr>
        <w:t>More about YDP</w:t>
      </w:r>
      <w:r w:rsidR="00FC3FAF">
        <w:rPr>
          <w:rFonts w:ascii="Arial Narrow" w:hAnsi="Arial Narrow"/>
          <w:sz w:val="24"/>
        </w:rPr>
        <w:t>’</w:t>
      </w:r>
      <w:r w:rsidR="00D43D13" w:rsidRPr="007722E8">
        <w:rPr>
          <w:rFonts w:ascii="Arial Narrow" w:hAnsi="Arial Narrow"/>
          <w:sz w:val="24"/>
        </w:rPr>
        <w:t xml:space="preserve"> option </w:t>
      </w:r>
      <w:r w:rsidR="00FC3FAF">
        <w:rPr>
          <w:rFonts w:ascii="Arial Narrow" w:hAnsi="Arial Narrow"/>
          <w:sz w:val="24"/>
        </w:rPr>
        <w:t xml:space="preserve">is </w:t>
      </w:r>
      <w:r w:rsidRPr="007722E8">
        <w:rPr>
          <w:rFonts w:ascii="Arial Narrow" w:hAnsi="Arial Narrow"/>
          <w:sz w:val="24"/>
        </w:rPr>
        <w:t>ena</w:t>
      </w:r>
      <w:r w:rsidR="00D43D13" w:rsidRPr="007722E8">
        <w:rPr>
          <w:rFonts w:ascii="Arial Narrow" w:hAnsi="Arial Narrow"/>
          <w:sz w:val="24"/>
        </w:rPr>
        <w:t>ble</w:t>
      </w:r>
      <w:r w:rsidR="00FC3FAF">
        <w:rPr>
          <w:rFonts w:ascii="Arial Narrow" w:hAnsi="Arial Narrow"/>
          <w:sz w:val="24"/>
        </w:rPr>
        <w:t>d</w:t>
      </w:r>
      <w:ins w:id="115" w:author="Gsri" w:date="2013-01-09T18:03:00Z">
        <w:r w:rsidR="00903A58">
          <w:rPr>
            <w:rFonts w:ascii="Arial Narrow" w:hAnsi="Arial Narrow"/>
            <w:sz w:val="24"/>
          </w:rPr>
          <w:t xml:space="preserve"> </w:t>
        </w:r>
      </w:ins>
      <w:r w:rsidR="00360A52">
        <w:rPr>
          <w:rFonts w:ascii="Arial Narrow" w:hAnsi="Arial Narrow"/>
          <w:sz w:val="24"/>
        </w:rPr>
        <w:t>by default and doesn’t require user to be logged in</w:t>
      </w:r>
      <w:r w:rsidRPr="007722E8">
        <w:rPr>
          <w:rFonts w:ascii="Arial Narrow" w:hAnsi="Arial Narrow"/>
          <w:sz w:val="24"/>
        </w:rPr>
        <w:t>.</w:t>
      </w:r>
      <w:r w:rsidR="00D43D13" w:rsidRPr="007722E8">
        <w:rPr>
          <w:rFonts w:ascii="Arial Narrow" w:hAnsi="Arial Narrow"/>
          <w:sz w:val="24"/>
        </w:rPr>
        <w:t xml:space="preserve"> This </w:t>
      </w:r>
      <w:r w:rsidR="00360A52">
        <w:rPr>
          <w:rFonts w:ascii="Arial Narrow" w:hAnsi="Arial Narrow"/>
          <w:sz w:val="24"/>
        </w:rPr>
        <w:t>button on clicking takes the user to Your</w:t>
      </w:r>
      <w:ins w:id="116" w:author="Gsri" w:date="2013-01-09T18:03:00Z">
        <w:r w:rsidR="00903A58">
          <w:rPr>
            <w:rFonts w:ascii="Arial Narrow" w:hAnsi="Arial Narrow"/>
            <w:sz w:val="24"/>
          </w:rPr>
          <w:t xml:space="preserve"> </w:t>
        </w:r>
      </w:ins>
      <w:r w:rsidR="00360A52">
        <w:rPr>
          <w:rFonts w:ascii="Arial Narrow" w:hAnsi="Arial Narrow"/>
          <w:sz w:val="24"/>
        </w:rPr>
        <w:t>Doctor</w:t>
      </w:r>
      <w:ins w:id="117" w:author="Gsri" w:date="2013-01-09T18:03:00Z">
        <w:r w:rsidR="00903A58">
          <w:rPr>
            <w:rFonts w:ascii="Arial Narrow" w:hAnsi="Arial Narrow"/>
            <w:sz w:val="24"/>
          </w:rPr>
          <w:t xml:space="preserve"> </w:t>
        </w:r>
      </w:ins>
      <w:r w:rsidR="00360A52">
        <w:rPr>
          <w:rFonts w:ascii="Arial Narrow" w:hAnsi="Arial Narrow"/>
          <w:sz w:val="24"/>
        </w:rPr>
        <w:t xml:space="preserve">Program website so that user can review any information available there. </w:t>
      </w:r>
      <w:bookmarkStart w:id="118" w:name="_Toc343474745"/>
    </w:p>
    <w:p w:rsidR="00C11CE8" w:rsidRPr="007722E8" w:rsidRDefault="00C11CE8" w:rsidP="0093583B">
      <w:pPr>
        <w:ind w:left="1440"/>
        <w:rPr>
          <w:rFonts w:ascii="Arial Narrow" w:hAnsi="Arial Narrow"/>
          <w:b/>
          <w:sz w:val="24"/>
        </w:rPr>
      </w:pPr>
      <w:r w:rsidRPr="007722E8">
        <w:rPr>
          <w:rFonts w:ascii="Arial Narrow" w:hAnsi="Arial Narrow"/>
          <w:b/>
          <w:sz w:val="24"/>
        </w:rPr>
        <w:t>Functionality:</w:t>
      </w:r>
    </w:p>
    <w:p w:rsidR="00C11CE8" w:rsidRPr="007722E8" w:rsidRDefault="00C11CE8" w:rsidP="0093583B">
      <w:pPr>
        <w:ind w:left="1440"/>
        <w:rPr>
          <w:rFonts w:ascii="Arial Narrow" w:hAnsi="Arial Narrow"/>
          <w:sz w:val="24"/>
        </w:rPr>
      </w:pPr>
    </w:p>
    <w:p w:rsidR="00C11CE8" w:rsidRPr="007722E8" w:rsidRDefault="00C11CE8" w:rsidP="0093583B">
      <w:pPr>
        <w:pStyle w:val="ListParagraph"/>
        <w:numPr>
          <w:ilvl w:val="0"/>
          <w:numId w:val="10"/>
          <w:numberingChange w:id="119" w:author="Revanth Tondapu" w:date="2013-01-08T19:17:00Z" w:original=""/>
        </w:numPr>
        <w:rPr>
          <w:rFonts w:ascii="Arial Narrow" w:hAnsi="Arial Narrow"/>
          <w:sz w:val="24"/>
        </w:rPr>
      </w:pPr>
      <w:bookmarkStart w:id="120" w:name="_Toc343475399"/>
      <w:r w:rsidRPr="007722E8">
        <w:rPr>
          <w:rFonts w:ascii="Arial Narrow" w:hAnsi="Arial Narrow"/>
          <w:sz w:val="24"/>
        </w:rPr>
        <w:t xml:space="preserve">More about YDP, </w:t>
      </w:r>
      <w:r w:rsidR="000E6EA3" w:rsidRPr="007722E8">
        <w:rPr>
          <w:rFonts w:ascii="Arial Narrow" w:hAnsi="Arial Narrow"/>
          <w:sz w:val="24"/>
        </w:rPr>
        <w:t>is relates</w:t>
      </w:r>
      <w:r w:rsidRPr="007722E8">
        <w:rPr>
          <w:rFonts w:ascii="Arial Narrow" w:hAnsi="Arial Narrow"/>
          <w:sz w:val="24"/>
        </w:rPr>
        <w:t xml:space="preserve"> with the home </w:t>
      </w:r>
      <w:r w:rsidR="000E6EA3" w:rsidRPr="007722E8">
        <w:rPr>
          <w:rFonts w:ascii="Arial Narrow" w:hAnsi="Arial Narrow"/>
          <w:sz w:val="24"/>
        </w:rPr>
        <w:t>screen (</w:t>
      </w:r>
      <w:r w:rsidRPr="007722E8">
        <w:rPr>
          <w:rFonts w:ascii="Arial Narrow" w:hAnsi="Arial Narrow"/>
          <w:sz w:val="24"/>
        </w:rPr>
        <w:t>UI_1).</w:t>
      </w:r>
      <w:bookmarkEnd w:id="118"/>
      <w:bookmarkEnd w:id="120"/>
    </w:p>
    <w:p w:rsidR="00C11CE8" w:rsidRPr="007722E8" w:rsidRDefault="00C11CE8" w:rsidP="0093583B">
      <w:pPr>
        <w:pStyle w:val="ListParagraph"/>
        <w:numPr>
          <w:ilvl w:val="0"/>
          <w:numId w:val="10"/>
          <w:numberingChange w:id="121" w:author="Revanth Tondapu" w:date="2013-01-08T19:17:00Z" w:original=""/>
        </w:numPr>
        <w:rPr>
          <w:rFonts w:ascii="Arial Narrow" w:hAnsi="Arial Narrow"/>
          <w:sz w:val="24"/>
        </w:rPr>
      </w:pPr>
      <w:bookmarkStart w:id="122" w:name="_Toc343474746"/>
      <w:bookmarkStart w:id="123" w:name="_Toc343475400"/>
      <w:r w:rsidRPr="007722E8">
        <w:rPr>
          <w:rFonts w:ascii="Arial Narrow" w:hAnsi="Arial Narrow"/>
          <w:sz w:val="24"/>
        </w:rPr>
        <w:t>It integrates with YDP website</w:t>
      </w:r>
      <w:bookmarkEnd w:id="122"/>
      <w:bookmarkEnd w:id="123"/>
      <w:r w:rsidR="008E6AF1">
        <w:rPr>
          <w:rFonts w:ascii="Arial Narrow" w:hAnsi="Arial Narrow"/>
          <w:sz w:val="24"/>
        </w:rPr>
        <w:t>.</w:t>
      </w:r>
    </w:p>
    <w:p w:rsidR="00D43D13" w:rsidRPr="00ED4E8A" w:rsidRDefault="00D43D13" w:rsidP="00ED4E8A">
      <w:pPr>
        <w:pStyle w:val="StyleHeading3ArialNarrow16ptBlackChar"/>
        <w:numPr>
          <w:numberingChange w:id="124" w:author="Revanth Tondapu" w:date="2013-01-08T19:17:00Z" w:original="%1:4:0:.%2:5:0:.%3:2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25" w:name="_Toc219292026"/>
      <w:r w:rsidRPr="00ED4E8A">
        <w:rPr>
          <w:bCs w:val="0"/>
          <w:lang w:val="en-GB"/>
        </w:rPr>
        <w:t>User Interface</w:t>
      </w:r>
      <w:bookmarkEnd w:id="125"/>
    </w:p>
    <w:p w:rsidR="00D43D13" w:rsidRDefault="00D43D13" w:rsidP="0093583B">
      <w:pPr>
        <w:ind w:left="1440"/>
        <w:rPr>
          <w:rFonts w:ascii="Arial Narrow" w:hAnsi="Arial Narrow"/>
          <w:sz w:val="24"/>
        </w:rPr>
      </w:pPr>
    </w:p>
    <w:p w:rsidR="008E6AF1" w:rsidRDefault="00B50CBB" w:rsidP="0093583B">
      <w:pPr>
        <w:ind w:left="1440"/>
        <w:rPr>
          <w:rFonts w:ascii="Arial Narrow" w:hAnsi="Arial Narrow"/>
          <w:sz w:val="24"/>
        </w:rPr>
      </w:pPr>
      <w:hyperlink w:anchor="_IPhone_userinterface" w:history="1">
        <w:r w:rsidR="008E6AF1" w:rsidRPr="008E6AF1">
          <w:rPr>
            <w:rStyle w:val="Hyperlink"/>
            <w:rFonts w:ascii="Arial Narrow" w:hAnsi="Arial Narrow"/>
            <w:sz w:val="24"/>
          </w:rPr>
          <w:t>Refer 4.3.2.1 for Iphone user interface</w:t>
        </w:r>
      </w:hyperlink>
    </w:p>
    <w:p w:rsidR="008E6AF1" w:rsidRPr="007722E8" w:rsidRDefault="00B50CBB" w:rsidP="0093583B">
      <w:pPr>
        <w:ind w:left="1440"/>
        <w:rPr>
          <w:rFonts w:ascii="Arial Narrow" w:hAnsi="Arial Narrow"/>
          <w:sz w:val="24"/>
        </w:rPr>
      </w:pPr>
      <w:hyperlink w:anchor="_Android_user_interface_1" w:history="1">
        <w:r w:rsidR="008E6AF1" w:rsidRPr="008E6AF1">
          <w:rPr>
            <w:rStyle w:val="Hyperlink"/>
            <w:rFonts w:ascii="Arial Narrow" w:hAnsi="Arial Narrow"/>
            <w:sz w:val="24"/>
          </w:rPr>
          <w:t>Refer 4.3.2.2 for android user interface</w:t>
        </w:r>
      </w:hyperlink>
    </w:p>
    <w:p w:rsidR="00B50CBB" w:rsidRDefault="00B50CBB">
      <w:pPr>
        <w:rPr>
          <w:rFonts w:ascii="Arial Narrow" w:hAnsi="Arial Narrow"/>
          <w:sz w:val="24"/>
        </w:rPr>
      </w:pPr>
    </w:p>
    <w:p w:rsidR="00D43D13" w:rsidRPr="00ED4E8A" w:rsidRDefault="00D43D13" w:rsidP="00ED4E8A">
      <w:pPr>
        <w:pStyle w:val="StyleHeading3ArialNarrow16ptBlackChar"/>
        <w:numPr>
          <w:numberingChange w:id="126" w:author="Revanth Tondapu" w:date="2013-01-08T19:17:00Z" w:original="%1:4:0:.%2:5:0:.%3:3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27" w:name="_Toc219292027"/>
      <w:r w:rsidRPr="00ED4E8A">
        <w:rPr>
          <w:bCs w:val="0"/>
          <w:lang w:val="en-GB"/>
        </w:rPr>
        <w:t>Impact Analysis</w:t>
      </w:r>
      <w:bookmarkEnd w:id="127"/>
    </w:p>
    <w:p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:rsidR="00D43D13" w:rsidRPr="00ED4E8A" w:rsidRDefault="00D43D13" w:rsidP="00ED4E8A">
      <w:pPr>
        <w:pStyle w:val="StyleHeading3ArialNarrow16ptBlackChar"/>
        <w:numPr>
          <w:numberingChange w:id="128" w:author="Revanth Tondapu" w:date="2013-01-08T19:17:00Z" w:original="%1:4:0:.%2:5:0:.%3:4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29" w:name="_Toc219292028"/>
      <w:r w:rsidRPr="00ED4E8A">
        <w:rPr>
          <w:bCs w:val="0"/>
          <w:lang w:val="en-GB"/>
        </w:rPr>
        <w:t>Additional points on Testing</w:t>
      </w:r>
      <w:bookmarkEnd w:id="129"/>
    </w:p>
    <w:p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:rsidR="00D43D13" w:rsidRPr="00ED4E8A" w:rsidRDefault="000E6EA3" w:rsidP="00ED4E8A">
      <w:pPr>
        <w:pStyle w:val="StyleHeading3ArialNarrow16ptBlackChar"/>
        <w:numPr>
          <w:numberingChange w:id="130" w:author="Revanth Tondapu" w:date="2013-01-08T19:17:00Z" w:original="%1:4:0:.%2:5:0:.%3:5:0:"/>
        </w:numPr>
        <w:tabs>
          <w:tab w:val="clear" w:pos="0"/>
          <w:tab w:val="num" w:pos="1440"/>
        </w:tabs>
        <w:ind w:left="1440"/>
        <w:rPr>
          <w:bCs w:val="0"/>
          <w:lang w:val="en-GB"/>
        </w:rPr>
      </w:pPr>
      <w:bookmarkStart w:id="131" w:name="_Toc219292029"/>
      <w:r w:rsidRPr="00ED4E8A">
        <w:rPr>
          <w:bCs w:val="0"/>
          <w:lang w:val="en-GB"/>
        </w:rPr>
        <w:t>Constraints</w:t>
      </w:r>
      <w:bookmarkEnd w:id="131"/>
    </w:p>
    <w:p w:rsidR="00D43D13" w:rsidRPr="007722E8" w:rsidRDefault="00D43D13" w:rsidP="0093583B">
      <w:pPr>
        <w:ind w:left="1440"/>
        <w:rPr>
          <w:rFonts w:ascii="Arial Narrow" w:hAnsi="Arial Narrow"/>
          <w:sz w:val="24"/>
        </w:rPr>
      </w:pPr>
      <w:r w:rsidRPr="007722E8">
        <w:rPr>
          <w:rFonts w:ascii="Arial Narrow" w:hAnsi="Arial Narrow"/>
          <w:sz w:val="24"/>
        </w:rPr>
        <w:tab/>
      </w:r>
      <w:r w:rsidR="00ED4E8A">
        <w:rPr>
          <w:rFonts w:ascii="Arial Narrow" w:hAnsi="Arial Narrow"/>
          <w:sz w:val="24"/>
        </w:rPr>
        <w:t>NA</w:t>
      </w:r>
    </w:p>
    <w:p w:rsidR="00360A52" w:rsidRDefault="00360A52">
      <w:pPr>
        <w:rPr>
          <w:rFonts w:ascii="Arial Narrow" w:eastAsia="Times New Roman" w:hAnsi="Arial Narrow" w:cs="Arial"/>
          <w:b/>
          <w:bCs/>
          <w:kern w:val="32"/>
          <w:sz w:val="36"/>
          <w:szCs w:val="32"/>
          <w:lang w:val="en-GB"/>
        </w:rPr>
      </w:pPr>
      <w:bookmarkStart w:id="132" w:name="_Toc109035345"/>
      <w:bookmarkStart w:id="133" w:name="_Toc110402413"/>
      <w:r>
        <w:rPr>
          <w:lang w:val="en-GB"/>
        </w:rPr>
        <w:br w:type="page"/>
      </w:r>
    </w:p>
    <w:p w:rsidR="00ED4E8A" w:rsidRDefault="00D43D13" w:rsidP="00ED4E8A">
      <w:pPr>
        <w:pStyle w:val="StyleHeading1ArialNarrow"/>
        <w:numPr>
          <w:numberingChange w:id="134" w:author="Revanth Tondapu" w:date="2013-01-08T19:17:00Z" w:original="%1:5:0:."/>
        </w:numPr>
        <w:rPr>
          <w:lang w:val="en-GB"/>
        </w:rPr>
      </w:pPr>
      <w:bookmarkStart w:id="135" w:name="_GoBack"/>
      <w:bookmarkStart w:id="136" w:name="_Toc219292030"/>
      <w:bookmarkEnd w:id="135"/>
      <w:r w:rsidRPr="007722E8">
        <w:rPr>
          <w:lang w:val="en-GB"/>
        </w:rPr>
        <w:lastRenderedPageBreak/>
        <w:t>Report Layouts</w:t>
      </w:r>
      <w:bookmarkEnd w:id="132"/>
      <w:bookmarkEnd w:id="133"/>
      <w:bookmarkEnd w:id="136"/>
    </w:p>
    <w:p w:rsidR="00D43D13" w:rsidRPr="00ED4E8A" w:rsidRDefault="00ED4E8A" w:rsidP="00ED4E8A">
      <w:pPr>
        <w:ind w:left="1440"/>
        <w:rPr>
          <w:rFonts w:ascii="Arial Narrow" w:hAnsi="Arial Narrow"/>
          <w:sz w:val="24"/>
        </w:rPr>
      </w:pPr>
      <w:r w:rsidRPr="00ED4E8A">
        <w:rPr>
          <w:rFonts w:ascii="Arial Narrow" w:hAnsi="Arial Narrow"/>
          <w:sz w:val="24"/>
        </w:rPr>
        <w:t>NA</w:t>
      </w:r>
    </w:p>
    <w:p w:rsidR="00D43D13" w:rsidRPr="007722E8" w:rsidRDefault="00D43D13" w:rsidP="00D43D13">
      <w:pPr>
        <w:pStyle w:val="StyleHeading1ArialNarrow"/>
        <w:numPr>
          <w:numberingChange w:id="137" w:author="Revanth Tondapu" w:date="2013-01-08T19:17:00Z" w:original="%1:6:0:."/>
        </w:numPr>
        <w:rPr>
          <w:lang w:val="en-GB"/>
        </w:rPr>
      </w:pPr>
      <w:bookmarkStart w:id="138" w:name="_Toc109035346"/>
      <w:bookmarkStart w:id="139" w:name="_Toc110402414"/>
      <w:bookmarkStart w:id="140" w:name="_Toc219292031"/>
      <w:r w:rsidRPr="007722E8">
        <w:rPr>
          <w:lang w:val="en-GB"/>
        </w:rPr>
        <w:t>Functional Decomposition Diagram</w:t>
      </w:r>
      <w:bookmarkEnd w:id="138"/>
      <w:bookmarkEnd w:id="139"/>
      <w:bookmarkEnd w:id="140"/>
    </w:p>
    <w:p w:rsidR="00D43D13" w:rsidRPr="007722E8" w:rsidRDefault="00ED4E8A" w:rsidP="00ED4E8A">
      <w:pPr>
        <w:ind w:left="144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NA</w:t>
      </w:r>
    </w:p>
    <w:p w:rsidR="00D43D13" w:rsidRPr="007722E8" w:rsidRDefault="00D43D13" w:rsidP="00D43D13">
      <w:pPr>
        <w:pStyle w:val="StyleHeading3ArialNarrow16ptBlackChar"/>
        <w:numPr>
          <w:ilvl w:val="0"/>
          <w:numId w:val="0"/>
        </w:numPr>
        <w:rPr>
          <w:rFonts w:cstheme="minorHAnsi"/>
          <w:b w:val="0"/>
          <w:color w:val="auto"/>
          <w:sz w:val="32"/>
          <w:szCs w:val="32"/>
        </w:rPr>
      </w:pPr>
    </w:p>
    <w:p w:rsidR="00B666CA" w:rsidRPr="007722E8" w:rsidRDefault="00B666CA" w:rsidP="00C82EC6">
      <w:pPr>
        <w:rPr>
          <w:rFonts w:ascii="Arial Narrow" w:hAnsi="Arial Narrow"/>
          <w:b/>
          <w:sz w:val="36"/>
          <w:szCs w:val="36"/>
        </w:rPr>
      </w:pPr>
    </w:p>
    <w:sectPr w:rsidR="00B666CA" w:rsidRPr="007722E8" w:rsidSect="00C82F9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10" w:rsidRDefault="009D5E10" w:rsidP="007C34CA">
      <w:pPr>
        <w:spacing w:after="0" w:line="240" w:lineRule="auto"/>
      </w:pPr>
      <w:r>
        <w:separator/>
      </w:r>
    </w:p>
  </w:endnote>
  <w:endnote w:type="continuationSeparator" w:id="1">
    <w:p w:rsidR="009D5E10" w:rsidRDefault="009D5E10" w:rsidP="007C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AF" w:rsidRDefault="00FC3F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Your Doctor Program App Project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03A58" w:rsidRPr="00903A58">
        <w:rPr>
          <w:rFonts w:asciiTheme="majorHAnsi" w:hAnsiTheme="majorHAnsi"/>
          <w:noProof/>
        </w:rPr>
        <w:t>11</w:t>
      </w:r>
    </w:fldSimple>
  </w:p>
  <w:p w:rsidR="00FC3FAF" w:rsidRDefault="00FC3F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10" w:rsidRDefault="009D5E10" w:rsidP="007C34CA">
      <w:pPr>
        <w:spacing w:after="0" w:line="240" w:lineRule="auto"/>
      </w:pPr>
      <w:r>
        <w:separator/>
      </w:r>
    </w:p>
  </w:footnote>
  <w:footnote w:type="continuationSeparator" w:id="1">
    <w:p w:rsidR="009D5E10" w:rsidRDefault="009D5E10" w:rsidP="007C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AF" w:rsidRDefault="00FC3FAF">
    <w:pPr>
      <w:pStyle w:val="Header"/>
      <w:pBdr>
        <w:bottom w:val="single" w:sz="12" w:space="1" w:color="auto"/>
      </w:pBdr>
    </w:pPr>
    <w:r>
      <w:t xml:space="preserve">Alakinfotech </w:t>
    </w:r>
    <w:r>
      <w:ptab w:relativeTo="margin" w:alignment="center" w:leader="none"/>
    </w:r>
    <w:r>
      <w:t xml:space="preserve">Functional Specifications </w:t>
    </w:r>
    <w:r>
      <w:ptab w:relativeTo="margin" w:alignment="right" w:leader="none"/>
    </w:r>
    <w:r>
      <w:t>0.1</w:t>
    </w:r>
  </w:p>
  <w:p w:rsidR="00FC3FAF" w:rsidRDefault="00FC3F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2D1"/>
    <w:multiLevelType w:val="hybridMultilevel"/>
    <w:tmpl w:val="82509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B85A87"/>
    <w:multiLevelType w:val="hybridMultilevel"/>
    <w:tmpl w:val="719A9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4906"/>
    <w:multiLevelType w:val="hybridMultilevel"/>
    <w:tmpl w:val="6E9832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726A85"/>
    <w:multiLevelType w:val="hybridMultilevel"/>
    <w:tmpl w:val="8C2E5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602648"/>
    <w:multiLevelType w:val="hybridMultilevel"/>
    <w:tmpl w:val="BCB6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64D20"/>
    <w:multiLevelType w:val="hybridMultilevel"/>
    <w:tmpl w:val="20802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113F39"/>
    <w:multiLevelType w:val="multilevel"/>
    <w:tmpl w:val="E14C9C24"/>
    <w:lvl w:ilvl="0">
      <w:start w:val="1"/>
      <w:numFmt w:val="decimal"/>
      <w:pStyle w:val="StyleHeading1ArialNarrow"/>
      <w:lvlText w:val="%1.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36"/>
        <w:szCs w:val="36"/>
      </w:rPr>
    </w:lvl>
    <w:lvl w:ilvl="1">
      <w:start w:val="1"/>
      <w:numFmt w:val="decimal"/>
      <w:pStyle w:val="StyleHeading2ArialNarrow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  <w:szCs w:val="32"/>
      </w:rPr>
    </w:lvl>
    <w:lvl w:ilvl="2">
      <w:start w:val="1"/>
      <w:numFmt w:val="decimal"/>
      <w:pStyle w:val="StyleHeading3ArialNarrow16ptBlackChar"/>
      <w:lvlText w:val="%1.%2.%3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514C0EB2"/>
    <w:multiLevelType w:val="hybridMultilevel"/>
    <w:tmpl w:val="E4DA4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D7219D"/>
    <w:multiLevelType w:val="hybridMultilevel"/>
    <w:tmpl w:val="74A8D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trackRevisions/>
  <w:doNotTrackMove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C34CA"/>
    <w:rsid w:val="00007AF9"/>
    <w:rsid w:val="000112C2"/>
    <w:rsid w:val="000235D7"/>
    <w:rsid w:val="0003164D"/>
    <w:rsid w:val="000547FA"/>
    <w:rsid w:val="00077647"/>
    <w:rsid w:val="000E01EB"/>
    <w:rsid w:val="000E4555"/>
    <w:rsid w:val="000E54ED"/>
    <w:rsid w:val="000E6EA3"/>
    <w:rsid w:val="000E6F1A"/>
    <w:rsid w:val="001048B3"/>
    <w:rsid w:val="00146111"/>
    <w:rsid w:val="0015201E"/>
    <w:rsid w:val="00170B49"/>
    <w:rsid w:val="001F04F9"/>
    <w:rsid w:val="001F7B62"/>
    <w:rsid w:val="002245ED"/>
    <w:rsid w:val="0022535B"/>
    <w:rsid w:val="00237E59"/>
    <w:rsid w:val="00250CF1"/>
    <w:rsid w:val="002C50DD"/>
    <w:rsid w:val="002F0E1E"/>
    <w:rsid w:val="002F419F"/>
    <w:rsid w:val="00317317"/>
    <w:rsid w:val="00337541"/>
    <w:rsid w:val="00356867"/>
    <w:rsid w:val="00360A52"/>
    <w:rsid w:val="00363473"/>
    <w:rsid w:val="003657A5"/>
    <w:rsid w:val="00375C3B"/>
    <w:rsid w:val="00396974"/>
    <w:rsid w:val="003C0A9A"/>
    <w:rsid w:val="003C7B3B"/>
    <w:rsid w:val="004326B3"/>
    <w:rsid w:val="00471FCE"/>
    <w:rsid w:val="00475DF2"/>
    <w:rsid w:val="0047766E"/>
    <w:rsid w:val="004B19F6"/>
    <w:rsid w:val="004C3684"/>
    <w:rsid w:val="00507415"/>
    <w:rsid w:val="00512B06"/>
    <w:rsid w:val="00534156"/>
    <w:rsid w:val="00555509"/>
    <w:rsid w:val="00564480"/>
    <w:rsid w:val="0056690E"/>
    <w:rsid w:val="00575C81"/>
    <w:rsid w:val="00583700"/>
    <w:rsid w:val="00597144"/>
    <w:rsid w:val="005C4C72"/>
    <w:rsid w:val="005C7971"/>
    <w:rsid w:val="005F71CD"/>
    <w:rsid w:val="0060656C"/>
    <w:rsid w:val="00636FB4"/>
    <w:rsid w:val="00640C19"/>
    <w:rsid w:val="006555CC"/>
    <w:rsid w:val="00676529"/>
    <w:rsid w:val="00686B51"/>
    <w:rsid w:val="006955BF"/>
    <w:rsid w:val="006A314A"/>
    <w:rsid w:val="006A63CE"/>
    <w:rsid w:val="006C5121"/>
    <w:rsid w:val="006C6BCE"/>
    <w:rsid w:val="006C6D94"/>
    <w:rsid w:val="006E1A29"/>
    <w:rsid w:val="006E58B5"/>
    <w:rsid w:val="007149E0"/>
    <w:rsid w:val="007637E3"/>
    <w:rsid w:val="007640DB"/>
    <w:rsid w:val="007722E8"/>
    <w:rsid w:val="0078508F"/>
    <w:rsid w:val="007A00DD"/>
    <w:rsid w:val="007C34CA"/>
    <w:rsid w:val="007D6638"/>
    <w:rsid w:val="007F3977"/>
    <w:rsid w:val="00803183"/>
    <w:rsid w:val="008045E2"/>
    <w:rsid w:val="00804AD3"/>
    <w:rsid w:val="008331CA"/>
    <w:rsid w:val="00860D7A"/>
    <w:rsid w:val="00881E6E"/>
    <w:rsid w:val="00883406"/>
    <w:rsid w:val="008A59DC"/>
    <w:rsid w:val="008A751F"/>
    <w:rsid w:val="008B13D3"/>
    <w:rsid w:val="008B74D9"/>
    <w:rsid w:val="008D07BE"/>
    <w:rsid w:val="008D1684"/>
    <w:rsid w:val="008E64BA"/>
    <w:rsid w:val="008E6AF1"/>
    <w:rsid w:val="00903A58"/>
    <w:rsid w:val="00913511"/>
    <w:rsid w:val="009179B8"/>
    <w:rsid w:val="00922925"/>
    <w:rsid w:val="0093583B"/>
    <w:rsid w:val="0095103B"/>
    <w:rsid w:val="00957077"/>
    <w:rsid w:val="00957759"/>
    <w:rsid w:val="009B780C"/>
    <w:rsid w:val="009C15F5"/>
    <w:rsid w:val="009D5E10"/>
    <w:rsid w:val="009E46EF"/>
    <w:rsid w:val="009E6CD3"/>
    <w:rsid w:val="009F30AF"/>
    <w:rsid w:val="00A00477"/>
    <w:rsid w:val="00A4670F"/>
    <w:rsid w:val="00A532CC"/>
    <w:rsid w:val="00A86367"/>
    <w:rsid w:val="00A9124B"/>
    <w:rsid w:val="00AA173F"/>
    <w:rsid w:val="00AE7B97"/>
    <w:rsid w:val="00B07A68"/>
    <w:rsid w:val="00B173C4"/>
    <w:rsid w:val="00B20891"/>
    <w:rsid w:val="00B329BE"/>
    <w:rsid w:val="00B50CBB"/>
    <w:rsid w:val="00B666CA"/>
    <w:rsid w:val="00B77597"/>
    <w:rsid w:val="00B87CA9"/>
    <w:rsid w:val="00BA072C"/>
    <w:rsid w:val="00BA1DC0"/>
    <w:rsid w:val="00BC1CEC"/>
    <w:rsid w:val="00BE2D76"/>
    <w:rsid w:val="00BE5490"/>
    <w:rsid w:val="00BF34D4"/>
    <w:rsid w:val="00BF5973"/>
    <w:rsid w:val="00C0313E"/>
    <w:rsid w:val="00C11CE8"/>
    <w:rsid w:val="00C42BD0"/>
    <w:rsid w:val="00C47726"/>
    <w:rsid w:val="00C62526"/>
    <w:rsid w:val="00C638A0"/>
    <w:rsid w:val="00C82EC6"/>
    <w:rsid w:val="00C82F9B"/>
    <w:rsid w:val="00CA0E14"/>
    <w:rsid w:val="00D24D8F"/>
    <w:rsid w:val="00D430B3"/>
    <w:rsid w:val="00D43D13"/>
    <w:rsid w:val="00D50660"/>
    <w:rsid w:val="00D87A15"/>
    <w:rsid w:val="00DA4DB2"/>
    <w:rsid w:val="00DB722D"/>
    <w:rsid w:val="00DC5C7F"/>
    <w:rsid w:val="00DD540F"/>
    <w:rsid w:val="00DE11E2"/>
    <w:rsid w:val="00E13FB0"/>
    <w:rsid w:val="00E2262D"/>
    <w:rsid w:val="00E348D6"/>
    <w:rsid w:val="00E778D9"/>
    <w:rsid w:val="00E81E2F"/>
    <w:rsid w:val="00EC126F"/>
    <w:rsid w:val="00ED1DFB"/>
    <w:rsid w:val="00ED4E8A"/>
    <w:rsid w:val="00ED7ADC"/>
    <w:rsid w:val="00EF188C"/>
    <w:rsid w:val="00F01A3B"/>
    <w:rsid w:val="00F220EE"/>
    <w:rsid w:val="00F22DB5"/>
    <w:rsid w:val="00F54047"/>
    <w:rsid w:val="00FA6BAE"/>
    <w:rsid w:val="00FA7D07"/>
    <w:rsid w:val="00FC18B8"/>
    <w:rsid w:val="00FC3FAF"/>
    <w:rsid w:val="00FD5DBE"/>
    <w:rsid w:val="00FD7F66"/>
    <w:rsid w:val="00FE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C82F9B"/>
  </w:style>
  <w:style w:type="paragraph" w:styleId="Heading1">
    <w:name w:val="heading 1"/>
    <w:basedOn w:val="Normal"/>
    <w:next w:val="Normal"/>
    <w:link w:val="Heading1Char"/>
    <w:uiPriority w:val="9"/>
    <w:qFormat/>
    <w:rsid w:val="00FA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next w:val="Normal"/>
    <w:link w:val="Heading4Char"/>
    <w:qFormat/>
    <w:rsid w:val="00FA7D07"/>
    <w:pPr>
      <w:keepNext/>
      <w:numPr>
        <w:ilvl w:val="3"/>
        <w:numId w:val="2"/>
      </w:numPr>
      <w:tabs>
        <w:tab w:val="left" w:pos="1080"/>
      </w:tabs>
      <w:spacing w:before="240" w:after="60" w:line="240" w:lineRule="auto"/>
      <w:jc w:val="both"/>
      <w:outlineLvl w:val="3"/>
    </w:pPr>
    <w:rPr>
      <w:rFonts w:ascii="Arial Narrow" w:eastAsia="Times New Roman" w:hAnsi="Arial Narrow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A7D07"/>
    <w:pPr>
      <w:keepNext/>
      <w:numPr>
        <w:ilvl w:val="4"/>
        <w:numId w:val="2"/>
      </w:numPr>
      <w:spacing w:before="180" w:after="60" w:line="240" w:lineRule="auto"/>
      <w:jc w:val="both"/>
      <w:outlineLvl w:val="4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CA"/>
  </w:style>
  <w:style w:type="paragraph" w:styleId="Footer">
    <w:name w:val="footer"/>
    <w:basedOn w:val="Normal"/>
    <w:link w:val="FooterChar"/>
    <w:uiPriority w:val="99"/>
    <w:unhideWhenUsed/>
    <w:rsid w:val="007C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CA"/>
  </w:style>
  <w:style w:type="paragraph" w:styleId="BalloonText">
    <w:name w:val="Balloon Text"/>
    <w:basedOn w:val="Normal"/>
    <w:link w:val="BalloonTextChar"/>
    <w:uiPriority w:val="99"/>
    <w:semiHidden/>
    <w:unhideWhenUsed/>
    <w:rsid w:val="007C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C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7C34CA"/>
    <w:pPr>
      <w:spacing w:before="280" w:after="320" w:line="240" w:lineRule="auto"/>
      <w:jc w:val="center"/>
    </w:pPr>
    <w:rPr>
      <w:rFonts w:ascii="Times New Roman" w:eastAsia="SimSun" w:hAnsi="Times New Roman" w:cs="Times New Roman"/>
      <w:b/>
      <w:color w:val="800000"/>
      <w:sz w:val="40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rsid w:val="000547FA"/>
    <w:pPr>
      <w:spacing w:before="120" w:after="120" w:line="240" w:lineRule="auto"/>
    </w:pPr>
    <w:rPr>
      <w:rFonts w:ascii="Times New Roman" w:eastAsia="SimSun" w:hAnsi="Times New Roman" w:cs="Times New Roman"/>
      <w:b/>
      <w:bCs/>
      <w:caps/>
      <w:sz w:val="20"/>
      <w:szCs w:val="20"/>
      <w:lang w:eastAsia="zh-CN"/>
    </w:rPr>
  </w:style>
  <w:style w:type="paragraph" w:styleId="TOC2">
    <w:name w:val="toc 2"/>
    <w:basedOn w:val="Normal"/>
    <w:next w:val="Normal"/>
    <w:autoRedefine/>
    <w:uiPriority w:val="39"/>
    <w:semiHidden/>
    <w:rsid w:val="000547FA"/>
    <w:pPr>
      <w:spacing w:after="0" w:line="240" w:lineRule="auto"/>
      <w:ind w:left="200"/>
    </w:pPr>
    <w:rPr>
      <w:rFonts w:ascii="Times New Roman" w:eastAsia="SimSun" w:hAnsi="Times New Roman" w:cs="Times New Roman"/>
      <w:smallCap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rsid w:val="000547FA"/>
    <w:pPr>
      <w:spacing w:after="0" w:line="240" w:lineRule="auto"/>
      <w:ind w:left="400"/>
    </w:pPr>
    <w:rPr>
      <w:rFonts w:ascii="Times New Roman" w:eastAsia="SimSun" w:hAnsi="Times New Roman" w:cs="Times New Roman"/>
      <w:i/>
      <w:iCs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rsid w:val="00054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D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A7D07"/>
    <w:rPr>
      <w:rFonts w:ascii="Arial Narrow" w:eastAsia="Times New Roman" w:hAnsi="Arial Narrow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A7D07"/>
    <w:rPr>
      <w:rFonts w:ascii="Arial Narrow" w:eastAsia="Times New Roman" w:hAnsi="Arial Narrow" w:cs="Times New Roman"/>
      <w:b/>
      <w:bCs/>
      <w:sz w:val="28"/>
      <w:szCs w:val="24"/>
    </w:rPr>
  </w:style>
  <w:style w:type="paragraph" w:customStyle="1" w:styleId="StyleHeading1ArialNarrow">
    <w:name w:val="Style Heading 1 + Arial Narrow"/>
    <w:basedOn w:val="Heading1"/>
    <w:rsid w:val="00FA7D07"/>
    <w:pPr>
      <w:keepLines w:val="0"/>
      <w:numPr>
        <w:numId w:val="2"/>
      </w:numPr>
      <w:spacing w:before="240" w:after="60" w:line="240" w:lineRule="auto"/>
      <w:jc w:val="both"/>
    </w:pPr>
    <w:rPr>
      <w:rFonts w:ascii="Arial Narrow" w:eastAsia="Times New Roman" w:hAnsi="Arial Narrow" w:cs="Arial"/>
      <w:color w:val="auto"/>
      <w:kern w:val="32"/>
      <w:sz w:val="36"/>
      <w:szCs w:val="32"/>
    </w:rPr>
  </w:style>
  <w:style w:type="paragraph" w:customStyle="1" w:styleId="StyleHeading2ArialNarrow">
    <w:name w:val="Style Heading 2 + Arial Narrow"/>
    <w:basedOn w:val="Heading2"/>
    <w:rsid w:val="00FA7D07"/>
    <w:pPr>
      <w:keepLines w:val="0"/>
      <w:numPr>
        <w:ilvl w:val="1"/>
        <w:numId w:val="2"/>
      </w:numPr>
      <w:spacing w:before="120" w:after="120" w:line="240" w:lineRule="auto"/>
      <w:jc w:val="both"/>
    </w:pPr>
    <w:rPr>
      <w:rFonts w:ascii="Arial Narrow" w:eastAsia="Times New Roman" w:hAnsi="Arial Narrow" w:cs="Times New Roman"/>
      <w:noProof/>
      <w:color w:val="000000"/>
      <w:sz w:val="32"/>
      <w:szCs w:val="20"/>
    </w:rPr>
  </w:style>
  <w:style w:type="paragraph" w:customStyle="1" w:styleId="StyleHeading3ArialNarrow16ptBlackChar">
    <w:name w:val="Style Heading 3 + Arial Narrow 16 pt Black Char"/>
    <w:basedOn w:val="Heading3"/>
    <w:link w:val="StyleHeading3ArialNarrow16ptBlackCharChar"/>
    <w:rsid w:val="00FA7D07"/>
    <w:pPr>
      <w:keepLines w:val="0"/>
      <w:numPr>
        <w:ilvl w:val="2"/>
        <w:numId w:val="2"/>
      </w:numPr>
      <w:spacing w:before="240" w:after="60" w:line="240" w:lineRule="auto"/>
      <w:jc w:val="both"/>
    </w:pPr>
    <w:rPr>
      <w:rFonts w:ascii="Arial Narrow" w:eastAsia="Times New Roman" w:hAnsi="Arial Narrow" w:cs="Arial"/>
      <w:color w:val="0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Heading3ArialNarrow16ptBlackCharChar">
    <w:name w:val="Style Heading 3 + Arial Narrow 16 pt Black Char Char"/>
    <w:basedOn w:val="Heading3Char"/>
    <w:link w:val="StyleHeading3ArialNarrow16ptBlackChar"/>
    <w:rsid w:val="00BC1CEC"/>
    <w:rPr>
      <w:rFonts w:ascii="Arial Narrow" w:eastAsia="Times New Roman" w:hAnsi="Arial Narrow" w:cs="Arial"/>
      <w:b/>
      <w:bCs/>
      <w:color w:val="000000"/>
      <w:sz w:val="28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583B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rsid w:val="00FA6B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D744B-5901-E54F-88BC-CB384014D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</dc:creator>
  <cp:keywords/>
  <dc:description/>
  <cp:lastModifiedBy>Gsri</cp:lastModifiedBy>
  <cp:revision>33</cp:revision>
  <dcterms:created xsi:type="dcterms:W3CDTF">2012-12-16T18:00:00Z</dcterms:created>
  <dcterms:modified xsi:type="dcterms:W3CDTF">2013-01-09T23:29:00Z</dcterms:modified>
  <cp:category/>
</cp:coreProperties>
</file>